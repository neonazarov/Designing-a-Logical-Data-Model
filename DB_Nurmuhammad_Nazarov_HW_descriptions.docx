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3439E" w:rsidP="00500742">
      <w:pPr>
        <w:pStyle w:val="a0"/>
      </w:pPr>
    </w:p>
    <w:p w14:paraId="77658F3B" w14:textId="77777777" w:rsidR="00500742" w:rsidRDefault="0053439E" w:rsidP="00500742">
      <w:pPr>
        <w:pStyle w:val="a0"/>
      </w:pPr>
    </w:p>
    <w:p w14:paraId="0E34BD01" w14:textId="77777777" w:rsidR="00500742" w:rsidRDefault="0053439E" w:rsidP="00500742">
      <w:pPr>
        <w:pStyle w:val="a0"/>
      </w:pPr>
      <w:r>
        <w:rPr>
          <w:noProof/>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1225550</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3439E" w:rsidP="00500742">
      <w:pPr>
        <w:pStyle w:val="a0"/>
      </w:pPr>
    </w:p>
    <w:p w14:paraId="6F72959F" w14:textId="77777777" w:rsidR="00500742" w:rsidRDefault="0053439E" w:rsidP="00500742">
      <w:pPr>
        <w:pStyle w:val="a0"/>
      </w:pPr>
    </w:p>
    <w:p w14:paraId="19E2EDC6" w14:textId="77777777" w:rsidR="00500742" w:rsidRDefault="0053439E" w:rsidP="00500742">
      <w:pPr>
        <w:pStyle w:val="a0"/>
      </w:pPr>
    </w:p>
    <w:p w14:paraId="31C885E5" w14:textId="77777777" w:rsidR="00500742" w:rsidRDefault="0053439E" w:rsidP="00500742">
      <w:pPr>
        <w:pStyle w:val="a0"/>
      </w:pPr>
    </w:p>
    <w:p w14:paraId="74C5682C" w14:textId="77777777" w:rsidR="00500742" w:rsidRDefault="0053439E" w:rsidP="00500742">
      <w:pPr>
        <w:pStyle w:val="a0"/>
      </w:pPr>
    </w:p>
    <w:p w14:paraId="543A52D9" w14:textId="77777777" w:rsidR="00500742" w:rsidRDefault="0053439E" w:rsidP="00500742">
      <w:pPr>
        <w:pStyle w:val="a0"/>
      </w:pPr>
    </w:p>
    <w:p w14:paraId="5C893A34" w14:textId="77777777" w:rsidR="00500742" w:rsidRDefault="0053439E" w:rsidP="00500742">
      <w:pPr>
        <w:pStyle w:val="a0"/>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3B2D1765" w:rsidR="00500742" w:rsidRPr="007F4104" w:rsidRDefault="0053439E" w:rsidP="007206CD">
            <w:pPr>
              <w:pStyle w:val="af"/>
            </w:pPr>
            <w:r>
              <w:t>Business Template</w:t>
            </w:r>
          </w:p>
          <w:p w14:paraId="2A75448B" w14:textId="77777777" w:rsidR="00D04DA9" w:rsidRPr="00D04DA9" w:rsidRDefault="0053439E"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3331DAC1" w:rsidR="00500742" w:rsidRPr="00D04DA9" w:rsidRDefault="0053439E" w:rsidP="00D04DA9">
            <w:pPr>
              <w:widowControl/>
              <w:autoSpaceDE w:val="0"/>
              <w:autoSpaceDN w:val="0"/>
              <w:adjustRightInd w:val="0"/>
              <w:spacing w:line="240" w:lineRule="auto"/>
              <w:rPr>
                <w:rFonts w:ascii="Arial" w:eastAsiaTheme="minorEastAsia" w:hAnsi="Arial" w:cs="Arial"/>
                <w:b/>
                <w:bCs/>
                <w:caps/>
                <w:color w:val="464547"/>
                <w:sz w:val="44"/>
                <w:szCs w:val="44"/>
              </w:rPr>
            </w:pPr>
            <w:r w:rsidRPr="00950730">
              <w:rPr>
                <w:rFonts w:ascii="Arial" w:eastAsiaTheme="minorEastAsia" w:hAnsi="Arial" w:cs="Arial"/>
                <w:b/>
                <w:bCs/>
                <w:caps/>
                <w:color w:val="464547"/>
                <w:sz w:val="44"/>
                <w:szCs w:val="44"/>
              </w:rPr>
              <w:t>Subject</w:t>
            </w:r>
            <w:r>
              <w:rPr>
                <w:rFonts w:ascii="Arial" w:eastAsiaTheme="minorEastAsia" w:hAnsi="Arial" w:cs="Arial"/>
                <w:b/>
                <w:bCs/>
                <w:caps/>
                <w:color w:val="464547"/>
                <w:sz w:val="44"/>
                <w:szCs w:val="44"/>
              </w:rPr>
              <w:t xml:space="preserve"> </w:t>
            </w:r>
            <w:r w:rsidRPr="00950730">
              <w:rPr>
                <w:rFonts w:ascii="Arial" w:eastAsiaTheme="minorEastAsia" w:hAnsi="Arial" w:cs="Arial"/>
                <w:b/>
                <w:bCs/>
                <w:caps/>
                <w:color w:val="464547"/>
                <w:sz w:val="44"/>
                <w:szCs w:val="44"/>
              </w:rPr>
              <w:t>areas</w:t>
            </w:r>
            <w:r>
              <w:rPr>
                <w:color w:val="2B579A"/>
                <w:shd w:val="clear" w:color="auto" w:fill="E6E6E6"/>
              </w:rPr>
              <w:fldChar w:fldCharType="end"/>
            </w:r>
          </w:p>
        </w:tc>
      </w:tr>
      <w:tr w:rsidR="00500742" w:rsidRPr="00114D08" w14:paraId="40961459" w14:textId="77777777" w:rsidTr="007206CD">
        <w:tc>
          <w:tcPr>
            <w:tcW w:w="9359" w:type="dxa"/>
          </w:tcPr>
          <w:p w14:paraId="76309376" w14:textId="563FE6E0" w:rsidR="00500742" w:rsidRPr="00426215" w:rsidRDefault="0053439E" w:rsidP="00426215">
            <w:pPr>
              <w:pStyle w:val="ProjectName"/>
              <w:jc w:val="center"/>
              <w:rPr>
                <w:rFonts w:ascii="Arial" w:hAnsi="Arial" w:cs="Arial"/>
                <w:b/>
                <w:bCs/>
                <w:sz w:val="18"/>
                <w:szCs w:val="18"/>
              </w:rPr>
            </w:pPr>
            <w:r w:rsidRPr="00426215">
              <w:rPr>
                <w:rFonts w:ascii="Arial" w:hAnsi="Arial" w:cs="Arial"/>
                <w:b/>
                <w:bCs/>
                <w:sz w:val="18"/>
                <w:szCs w:val="18"/>
              </w:rPr>
              <w:t>Logo / Image</w:t>
            </w:r>
          </w:p>
        </w:tc>
      </w:tr>
    </w:tbl>
    <w:p w14:paraId="5897652F" w14:textId="77777777" w:rsidR="00500742" w:rsidRDefault="0053439E" w:rsidP="00500742">
      <w:pPr>
        <w:pStyle w:val="a0"/>
      </w:pPr>
    </w:p>
    <w:p w14:paraId="4311A786" w14:textId="77777777" w:rsidR="00500742" w:rsidRDefault="0053439E" w:rsidP="00500742">
      <w:pPr>
        <w:widowControl/>
        <w:spacing w:line="240" w:lineRule="auto"/>
        <w:rPr>
          <w:rFonts w:ascii="Trebuchet MS" w:hAnsi="Trebuchet MS"/>
          <w:color w:val="464547"/>
        </w:rPr>
      </w:pPr>
      <w:r>
        <w:br w:type="page"/>
      </w:r>
    </w:p>
    <w:p w14:paraId="1754854A" w14:textId="77777777" w:rsidR="00500742" w:rsidRDefault="0053439E" w:rsidP="00500742">
      <w:pPr>
        <w:pStyle w:val="a0"/>
      </w:pPr>
    </w:p>
    <w:p w14:paraId="208A37E9" w14:textId="77777777" w:rsidR="00500742" w:rsidRPr="00713C48" w:rsidRDefault="0053439E" w:rsidP="00500742">
      <w:pPr>
        <w:pStyle w:val="af1"/>
      </w:pPr>
      <w:bookmarkStart w:id="0" w:name="_Toc456598587"/>
      <w:bookmarkStart w:id="1" w:name="_Toc456600918"/>
      <w:bookmarkStart w:id="2" w:name="_Toc2484421"/>
      <w:bookmarkStart w:id="3" w:name="_Toc4475558"/>
      <w:r w:rsidRPr="00713C48">
        <w:t>Contents</w:t>
      </w:r>
    </w:p>
    <w:p w14:paraId="5B80CBBC" w14:textId="7661780F" w:rsidR="00407DD5" w:rsidRDefault="0053439E">
      <w:pPr>
        <w:pStyle w:val="11"/>
        <w:tabs>
          <w:tab w:val="left" w:pos="400"/>
          <w:tab w:val="right" w:leader="dot" w:pos="9347"/>
        </w:tabs>
        <w:rPr>
          <w:rFonts w:ascii="Calibr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hyperlink w:anchor="_Toc62212630" w:history="1">
        <w:r w:rsidRPr="00CF14D8">
          <w:rPr>
            <w:rStyle w:val="a9"/>
            <w:rFonts w:eastAsia="MS Gothic"/>
            <w:noProof/>
          </w:rPr>
          <w:t>1</w:t>
        </w:r>
        <w:r>
          <w:rPr>
            <w:rFonts w:ascii="Calibri" w:eastAsiaTheme="minorEastAsia" w:hAnsiTheme="minorHAnsi" w:cstheme="minorBidi"/>
            <w:bCs w:val="0"/>
            <w:caps w:val="0"/>
            <w:noProof/>
            <w:color w:val="auto"/>
            <w:sz w:val="22"/>
            <w:szCs w:val="22"/>
          </w:rPr>
          <w:tab/>
        </w:r>
        <w:r w:rsidRPr="00CF14D8">
          <w:rPr>
            <w:rStyle w:val="a9"/>
            <w:rFonts w:eastAsia="MS Gothic"/>
            <w:noProof/>
          </w:rPr>
          <w:t>Business Description</w:t>
        </w:r>
        <w:r>
          <w:rPr>
            <w:noProof/>
            <w:webHidden/>
          </w:rPr>
          <w:tab/>
        </w:r>
        <w:r>
          <w:rPr>
            <w:webHidden/>
            <w:color w:val="2B579A"/>
            <w:shd w:val="clear" w:color="auto" w:fill="E6E6E6"/>
          </w:rPr>
          <w:fldChar w:fldCharType="begin"/>
        </w:r>
        <w:r>
          <w:rPr>
            <w:noProof/>
            <w:webHidden/>
          </w:rPr>
          <w:instrText xml:space="preserve"> PAGEREF _Toc62212630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714CE33" w14:textId="2F89B005" w:rsidR="00407DD5" w:rsidRDefault="0053439E">
      <w:pPr>
        <w:pStyle w:val="22"/>
        <w:tabs>
          <w:tab w:val="left" w:pos="880"/>
          <w:tab w:val="right" w:leader="dot" w:pos="9347"/>
        </w:tabs>
        <w:rPr>
          <w:rFonts w:ascii="Calibri" w:eastAsiaTheme="minorEastAsia" w:hAnsiTheme="minorHAnsi" w:cstheme="minorBidi"/>
          <w:noProof/>
          <w:sz w:val="22"/>
          <w:szCs w:val="22"/>
        </w:rPr>
      </w:pPr>
      <w:hyperlink w:anchor="_Toc62212631" w:history="1">
        <w:r w:rsidRPr="00CF14D8">
          <w:rPr>
            <w:rStyle w:val="a9"/>
            <w:rFonts w:eastAsia="MS Gothic"/>
            <w:noProof/>
          </w:rPr>
          <w:t>1.1</w:t>
        </w:r>
        <w:r>
          <w:rPr>
            <w:rFonts w:ascii="Calibri" w:eastAsiaTheme="minorEastAsia" w:hAnsiTheme="minorHAnsi" w:cstheme="minorBidi"/>
            <w:noProof/>
            <w:sz w:val="22"/>
            <w:szCs w:val="22"/>
          </w:rPr>
          <w:tab/>
        </w:r>
        <w:r w:rsidRPr="00CF14D8">
          <w:rPr>
            <w:rStyle w:val="a9"/>
            <w:rFonts w:eastAsia="MS Gothic"/>
            <w:noProof/>
          </w:rPr>
          <w:t>Business background</w:t>
        </w:r>
        <w:r>
          <w:rPr>
            <w:noProof/>
            <w:webHidden/>
          </w:rPr>
          <w:tab/>
        </w:r>
        <w:r>
          <w:rPr>
            <w:webHidden/>
            <w:color w:val="2B579A"/>
            <w:shd w:val="clear" w:color="auto" w:fill="E6E6E6"/>
          </w:rPr>
          <w:fldChar w:fldCharType="begin"/>
        </w:r>
        <w:r>
          <w:rPr>
            <w:noProof/>
            <w:webHidden/>
          </w:rPr>
          <w:instrText xml:space="preserve"> PAGEREF _Toc62212631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743771BC" w14:textId="3DEEC2AB" w:rsidR="00407DD5" w:rsidRDefault="0053439E">
      <w:pPr>
        <w:pStyle w:val="22"/>
        <w:tabs>
          <w:tab w:val="left" w:pos="880"/>
          <w:tab w:val="right" w:leader="dot" w:pos="9347"/>
        </w:tabs>
        <w:rPr>
          <w:rFonts w:ascii="Calibri" w:eastAsiaTheme="minorEastAsia" w:hAnsiTheme="minorHAnsi" w:cstheme="minorBidi"/>
          <w:noProof/>
          <w:sz w:val="22"/>
          <w:szCs w:val="22"/>
        </w:rPr>
      </w:pPr>
      <w:hyperlink w:anchor="_Toc62212632" w:history="1">
        <w:r w:rsidRPr="00CF14D8">
          <w:rPr>
            <w:rStyle w:val="a9"/>
            <w:rFonts w:eastAsia="MS Gothic"/>
            <w:noProof/>
          </w:rPr>
          <w:t>1.2</w:t>
        </w:r>
        <w:r>
          <w:rPr>
            <w:rFonts w:ascii="Calibri" w:eastAsiaTheme="minorEastAsia" w:hAnsiTheme="minorHAnsi" w:cstheme="minorBidi"/>
            <w:noProof/>
            <w:sz w:val="22"/>
            <w:szCs w:val="22"/>
          </w:rPr>
          <w:tab/>
        </w:r>
        <w:r w:rsidRPr="00CF14D8">
          <w:rPr>
            <w:rStyle w:val="a9"/>
            <w:rFonts w:eastAsia="MS Gothic"/>
            <w:noProof/>
          </w:rPr>
          <w:t>Problems. Current Situation</w:t>
        </w:r>
        <w:r>
          <w:rPr>
            <w:noProof/>
            <w:webHidden/>
          </w:rPr>
          <w:tab/>
        </w:r>
        <w:r>
          <w:rPr>
            <w:webHidden/>
            <w:color w:val="2B579A"/>
            <w:shd w:val="clear" w:color="auto" w:fill="E6E6E6"/>
          </w:rPr>
          <w:fldChar w:fldCharType="begin"/>
        </w:r>
        <w:r>
          <w:rPr>
            <w:noProof/>
            <w:webHidden/>
          </w:rPr>
          <w:instrText xml:space="preserve"> PAGEREF _Toc62212632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0E133934" w14:textId="54C61E7C" w:rsidR="00407DD5" w:rsidRDefault="0053439E" w:rsidP="6D4B84C2">
      <w:pPr>
        <w:pStyle w:val="22"/>
        <w:tabs>
          <w:tab w:val="left" w:pos="880"/>
          <w:tab w:val="right" w:leader="dot" w:pos="9347"/>
        </w:tabs>
        <w:rPr>
          <w:rFonts w:ascii="Calibri" w:eastAsiaTheme="minorEastAsia" w:hAnsiTheme="minorHAnsi" w:cstheme="minorBidi"/>
          <w:noProof/>
          <w:sz w:val="22"/>
          <w:szCs w:val="22"/>
        </w:rPr>
      </w:pPr>
      <w:hyperlink w:anchor="_Toc62212633" w:history="1">
        <w:r w:rsidRPr="00CF14D8">
          <w:rPr>
            <w:rStyle w:val="a9"/>
            <w:rFonts w:eastAsia="MS Gothic"/>
            <w:noProof/>
          </w:rPr>
          <w:t>1.</w:t>
        </w:r>
        <w:r w:rsidRPr="00CF14D8">
          <w:rPr>
            <w:rStyle w:val="a9"/>
            <w:rFonts w:eastAsia="MS Gothic"/>
            <w:noProof/>
          </w:rPr>
          <w:t>3</w:t>
        </w:r>
        <w:r>
          <w:rPr>
            <w:rFonts w:ascii="Calibri" w:eastAsiaTheme="minorEastAsia" w:hAnsiTheme="minorHAnsi" w:cstheme="minorBidi"/>
            <w:noProof/>
            <w:sz w:val="22"/>
            <w:szCs w:val="22"/>
          </w:rPr>
          <w:tab/>
        </w:r>
        <w:r>
          <w:rPr>
            <w:rStyle w:val="a9"/>
            <w:rFonts w:eastAsia="MS Gothic"/>
            <w:noProof/>
          </w:rPr>
          <w:t>The b</w:t>
        </w:r>
        <w:r w:rsidRPr="00CF14D8">
          <w:rPr>
            <w:rStyle w:val="a9"/>
            <w:rFonts w:eastAsia="MS Gothic"/>
            <w:noProof/>
          </w:rPr>
          <w:t xml:space="preserve">enefits </w:t>
        </w:r>
        <w:r>
          <w:rPr>
            <w:rStyle w:val="a9"/>
            <w:rFonts w:eastAsia="MS Gothic"/>
            <w:noProof/>
          </w:rPr>
          <w:t>of</w:t>
        </w:r>
        <w:r w:rsidRPr="00CF14D8">
          <w:rPr>
            <w:rStyle w:val="a9"/>
            <w:rFonts w:eastAsia="MS Gothic"/>
            <w:noProof/>
          </w:rPr>
          <w:t xml:space="preserve"> implementing a database. Project Vision</w:t>
        </w:r>
        <w:r>
          <w:rPr>
            <w:noProof/>
            <w:webHidden/>
          </w:rPr>
          <w:tab/>
        </w:r>
        <w:r>
          <w:rPr>
            <w:webHidden/>
            <w:color w:val="2B579A"/>
            <w:shd w:val="clear" w:color="auto" w:fill="E6E6E6"/>
          </w:rPr>
          <w:fldChar w:fldCharType="begin"/>
        </w:r>
        <w:r>
          <w:rPr>
            <w:noProof/>
            <w:webHidden/>
          </w:rPr>
          <w:instrText xml:space="preserve"> PAGEREF _Toc62212633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128635C4" w14:textId="349EDCCA" w:rsidR="00407DD5" w:rsidRDefault="0053439E">
      <w:pPr>
        <w:pStyle w:val="11"/>
        <w:tabs>
          <w:tab w:val="left" w:pos="400"/>
          <w:tab w:val="right" w:leader="dot" w:pos="9347"/>
        </w:tabs>
        <w:rPr>
          <w:rFonts w:ascii="Calibri" w:eastAsiaTheme="minorEastAsia" w:hAnsiTheme="minorHAnsi" w:cstheme="minorBidi"/>
          <w:bCs w:val="0"/>
          <w:caps w:val="0"/>
          <w:noProof/>
          <w:color w:val="auto"/>
          <w:sz w:val="22"/>
          <w:szCs w:val="22"/>
        </w:rPr>
      </w:pPr>
      <w:hyperlink w:anchor="_Toc62212634" w:history="1">
        <w:r w:rsidRPr="00CF14D8">
          <w:rPr>
            <w:rStyle w:val="a9"/>
            <w:rFonts w:eastAsia="MS Gothic"/>
            <w:noProof/>
          </w:rPr>
          <w:t>2</w:t>
        </w:r>
        <w:r>
          <w:rPr>
            <w:rFonts w:ascii="Calibri" w:eastAsiaTheme="minorEastAsia" w:hAnsiTheme="minorHAnsi" w:cstheme="minorBidi"/>
            <w:bCs w:val="0"/>
            <w:caps w:val="0"/>
            <w:noProof/>
            <w:color w:val="auto"/>
            <w:sz w:val="22"/>
            <w:szCs w:val="22"/>
          </w:rPr>
          <w:tab/>
        </w:r>
        <w:r w:rsidRPr="00CF14D8">
          <w:rPr>
            <w:rStyle w:val="a9"/>
            <w:rFonts w:eastAsia="MS Gothic"/>
            <w:noProof/>
          </w:rPr>
          <w:t>Model description</w:t>
        </w:r>
        <w:r>
          <w:rPr>
            <w:noProof/>
            <w:webHidden/>
          </w:rPr>
          <w:tab/>
        </w:r>
        <w:r>
          <w:rPr>
            <w:webHidden/>
            <w:color w:val="2B579A"/>
            <w:shd w:val="clear" w:color="auto" w:fill="E6E6E6"/>
          </w:rPr>
          <w:fldChar w:fldCharType="begin"/>
        </w:r>
        <w:r>
          <w:rPr>
            <w:noProof/>
            <w:webHidden/>
          </w:rPr>
          <w:instrText xml:space="preserve"> PAGEREF _Toc62212634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41C96AAF" w14:textId="1B137751" w:rsidR="00407DD5" w:rsidRDefault="0053439E">
      <w:pPr>
        <w:pStyle w:val="22"/>
        <w:tabs>
          <w:tab w:val="left" w:pos="880"/>
          <w:tab w:val="right" w:leader="dot" w:pos="9347"/>
        </w:tabs>
        <w:rPr>
          <w:rFonts w:ascii="Calibri" w:eastAsiaTheme="minorEastAsia" w:hAnsiTheme="minorHAnsi" w:cstheme="minorBidi"/>
          <w:noProof/>
          <w:sz w:val="22"/>
          <w:szCs w:val="22"/>
        </w:rPr>
      </w:pPr>
      <w:hyperlink w:anchor="_Toc62212635" w:history="1">
        <w:r w:rsidRPr="00CF14D8">
          <w:rPr>
            <w:rStyle w:val="a9"/>
            <w:rFonts w:eastAsia="MS Gothic"/>
            <w:noProof/>
          </w:rPr>
          <w:t>2.1</w:t>
        </w:r>
        <w:r>
          <w:rPr>
            <w:rFonts w:ascii="Calibri" w:eastAsiaTheme="minorEastAsia" w:hAnsiTheme="minorHAnsi" w:cstheme="minorBidi"/>
            <w:noProof/>
            <w:sz w:val="22"/>
            <w:szCs w:val="22"/>
          </w:rPr>
          <w:tab/>
        </w:r>
        <w:r w:rsidRPr="00CF14D8">
          <w:rPr>
            <w:rStyle w:val="a9"/>
            <w:rFonts w:eastAsia="MS Gothic"/>
            <w:noProof/>
          </w:rPr>
          <w:t>Definitions &amp; Acronyms</w:t>
        </w:r>
        <w:r>
          <w:rPr>
            <w:noProof/>
            <w:webHidden/>
          </w:rPr>
          <w:tab/>
        </w:r>
        <w:r>
          <w:rPr>
            <w:webHidden/>
            <w:color w:val="2B579A"/>
            <w:shd w:val="clear" w:color="auto" w:fill="E6E6E6"/>
          </w:rPr>
          <w:fldChar w:fldCharType="begin"/>
        </w:r>
        <w:r>
          <w:rPr>
            <w:noProof/>
            <w:webHidden/>
          </w:rPr>
          <w:instrText xml:space="preserve"> PAGEREF _Toc62212635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670E842D" w14:textId="0E364FEB" w:rsidR="00407DD5" w:rsidRDefault="0053439E">
      <w:pPr>
        <w:pStyle w:val="22"/>
        <w:tabs>
          <w:tab w:val="left" w:pos="880"/>
          <w:tab w:val="right" w:leader="dot" w:pos="9347"/>
        </w:tabs>
        <w:rPr>
          <w:rFonts w:ascii="Calibri" w:eastAsiaTheme="minorEastAsia" w:hAnsiTheme="minorHAnsi" w:cstheme="minorBidi"/>
          <w:noProof/>
          <w:sz w:val="22"/>
          <w:szCs w:val="22"/>
        </w:rPr>
      </w:pPr>
      <w:hyperlink w:anchor="_Toc62212636" w:history="1">
        <w:r w:rsidRPr="00CF14D8">
          <w:rPr>
            <w:rStyle w:val="a9"/>
            <w:rFonts w:eastAsia="MS Gothic"/>
            <w:noProof/>
          </w:rPr>
          <w:t>2.2</w:t>
        </w:r>
        <w:r>
          <w:rPr>
            <w:rFonts w:ascii="Calibri" w:eastAsiaTheme="minorEastAsia" w:hAnsiTheme="minorHAnsi" w:cstheme="minorBidi"/>
            <w:noProof/>
            <w:sz w:val="22"/>
            <w:szCs w:val="22"/>
          </w:rPr>
          <w:tab/>
        </w:r>
        <w:r w:rsidRPr="00CF14D8">
          <w:rPr>
            <w:rStyle w:val="a9"/>
            <w:rFonts w:eastAsia="MS Gothic"/>
            <w:noProof/>
          </w:rPr>
          <w:t>Logical Scheme</w:t>
        </w:r>
        <w:r>
          <w:rPr>
            <w:noProof/>
            <w:webHidden/>
          </w:rPr>
          <w:tab/>
        </w:r>
        <w:r>
          <w:rPr>
            <w:webHidden/>
            <w:color w:val="2B579A"/>
            <w:shd w:val="clear" w:color="auto" w:fill="E6E6E6"/>
          </w:rPr>
          <w:fldChar w:fldCharType="begin"/>
        </w:r>
        <w:r>
          <w:rPr>
            <w:noProof/>
            <w:webHidden/>
          </w:rPr>
          <w:instrText xml:space="preserve"> PAGEREF _Toc62212636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32F1B2ED" w14:textId="4CEEC0FC" w:rsidR="00407DD5" w:rsidRDefault="0053439E">
      <w:pPr>
        <w:pStyle w:val="22"/>
        <w:tabs>
          <w:tab w:val="left" w:pos="880"/>
          <w:tab w:val="right" w:leader="dot" w:pos="9347"/>
        </w:tabs>
        <w:rPr>
          <w:rFonts w:ascii="Calibri" w:eastAsiaTheme="minorEastAsia" w:hAnsiTheme="minorHAnsi" w:cstheme="minorBidi"/>
          <w:noProof/>
          <w:sz w:val="22"/>
          <w:szCs w:val="22"/>
        </w:rPr>
      </w:pPr>
      <w:hyperlink w:anchor="_Toc62212637" w:history="1">
        <w:r w:rsidRPr="00CF14D8">
          <w:rPr>
            <w:rStyle w:val="a9"/>
            <w:rFonts w:eastAsia="MS Gothic"/>
            <w:noProof/>
          </w:rPr>
          <w:t>2.3</w:t>
        </w:r>
        <w:r>
          <w:rPr>
            <w:rFonts w:ascii="Calibri" w:eastAsiaTheme="minorEastAsia" w:hAnsiTheme="minorHAnsi" w:cstheme="minorBidi"/>
            <w:noProof/>
            <w:sz w:val="22"/>
            <w:szCs w:val="22"/>
          </w:rPr>
          <w:tab/>
        </w:r>
        <w:r w:rsidRPr="00CF14D8">
          <w:rPr>
            <w:rStyle w:val="a9"/>
            <w:rFonts w:eastAsia="MS Gothic"/>
            <w:noProof/>
          </w:rPr>
          <w:t>Objects</w:t>
        </w:r>
        <w:r>
          <w:rPr>
            <w:noProof/>
            <w:webHidden/>
          </w:rPr>
          <w:tab/>
        </w:r>
        <w:r>
          <w:rPr>
            <w:webHidden/>
            <w:color w:val="2B579A"/>
            <w:shd w:val="clear" w:color="auto" w:fill="E6E6E6"/>
          </w:rPr>
          <w:fldChar w:fldCharType="begin"/>
        </w:r>
        <w:r>
          <w:rPr>
            <w:noProof/>
            <w:webHidden/>
          </w:rPr>
          <w:instrText xml:space="preserve"> PAGEREF _Toc62212637 \h </w:instrText>
        </w:r>
        <w:r>
          <w:rPr>
            <w:webHidden/>
            <w:color w:val="2B579A"/>
            <w:shd w:val="clear" w:color="auto" w:fill="E6E6E6"/>
          </w:rPr>
        </w:r>
        <w:r>
          <w:rPr>
            <w:webHidden/>
            <w:color w:val="2B579A"/>
            <w:shd w:val="clear" w:color="auto" w:fill="E6E6E6"/>
          </w:rPr>
          <w:fldChar w:fldCharType="separate"/>
        </w:r>
        <w:r>
          <w:rPr>
            <w:noProof/>
            <w:webHidden/>
          </w:rPr>
          <w:t>3</w:t>
        </w:r>
        <w:r>
          <w:rPr>
            <w:webHidden/>
            <w:color w:val="2B579A"/>
            <w:shd w:val="clear" w:color="auto" w:fill="E6E6E6"/>
          </w:rPr>
          <w:fldChar w:fldCharType="end"/>
        </w:r>
      </w:hyperlink>
    </w:p>
    <w:p w14:paraId="58FCF022" w14:textId="7D69FC3F" w:rsidR="00500742" w:rsidRPr="00114D08" w:rsidRDefault="0053439E" w:rsidP="00500742">
      <w:pPr>
        <w:pStyle w:val="1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3439E" w:rsidP="00500742">
      <w:pPr>
        <w:pStyle w:val="a0"/>
      </w:pPr>
    </w:p>
    <w:p w14:paraId="56241B92" w14:textId="34015214" w:rsidR="0094703C" w:rsidRPr="0077468E" w:rsidRDefault="0053439E" w:rsidP="00426215">
      <w:pPr>
        <w:pStyle w:val="1"/>
        <w:rPr>
          <w:sz w:val="24"/>
        </w:rPr>
      </w:pPr>
      <w:bookmarkStart w:id="4" w:name="_Section_1"/>
      <w:bookmarkEnd w:id="4"/>
      <w:r>
        <w:br w:type="page"/>
      </w:r>
      <w:bookmarkEnd w:id="0"/>
      <w:bookmarkEnd w:id="1"/>
      <w:bookmarkEnd w:id="2"/>
      <w:bookmarkEnd w:id="3"/>
    </w:p>
    <w:p w14:paraId="31B69AA4" w14:textId="77777777" w:rsidR="00426215" w:rsidRDefault="0053439E" w:rsidP="00426215">
      <w:pPr>
        <w:pStyle w:val="1"/>
        <w:ind w:left="431" w:hanging="431"/>
      </w:pPr>
      <w:bookmarkStart w:id="5" w:name="_Toc412572569"/>
      <w:bookmarkStart w:id="6" w:name="_Toc509167633"/>
      <w:bookmarkStart w:id="7" w:name="_Toc62212630"/>
      <w:r>
        <w:lastRenderedPageBreak/>
        <w:t>Business Description</w:t>
      </w:r>
      <w:bookmarkEnd w:id="5"/>
      <w:bookmarkEnd w:id="6"/>
      <w:bookmarkEnd w:id="7"/>
    </w:p>
    <w:p w14:paraId="45574318" w14:textId="6BB86AAC" w:rsidR="00426215" w:rsidRDefault="0053439E" w:rsidP="00426215">
      <w:pPr>
        <w:pStyle w:val="2"/>
        <w:keepNext w:val="0"/>
        <w:ind w:left="851" w:hanging="851"/>
      </w:pPr>
      <w:bookmarkStart w:id="8" w:name="_Toc412572570"/>
      <w:bookmarkStart w:id="9" w:name="_Toc509167634"/>
      <w:bookmarkStart w:id="10" w:name="_Toc62212631"/>
      <w:r>
        <w:t>Business background</w:t>
      </w:r>
      <w:bookmarkEnd w:id="8"/>
      <w:bookmarkEnd w:id="9"/>
      <w:bookmarkEnd w:id="10"/>
    </w:p>
    <w:p w14:paraId="1CE130DD" w14:textId="77777777" w:rsidR="00C403FF" w:rsidRPr="00C403FF" w:rsidRDefault="0053439E" w:rsidP="00C403FF">
      <w:pPr>
        <w:pStyle w:val="2"/>
        <w:rPr>
          <w:color w:val="000000"/>
          <w:sz w:val="16"/>
        </w:rPr>
      </w:pPr>
      <w:r>
        <w:rPr>
          <w:color w:val="000000"/>
          <w:sz w:val="16"/>
        </w:rPr>
        <w:t xml:space="preserve">This section outlines the significance of mountaineering for the club and emphasizes the necessity for a structured database to systematically record information about climbs, </w:t>
      </w:r>
      <w:r>
        <w:rPr>
          <w:color w:val="000000"/>
          <w:sz w:val="16"/>
        </w:rPr>
        <w:t>climbers, and mountains.</w:t>
      </w:r>
    </w:p>
    <w:p w14:paraId="3F9669AC" w14:textId="58EB986B" w:rsidR="00C403FF" w:rsidRPr="00C403FF" w:rsidRDefault="0053439E" w:rsidP="00C403FF">
      <w:pPr>
        <w:pStyle w:val="2"/>
        <w:keepNext w:val="0"/>
        <w:ind w:left="851" w:hanging="851"/>
      </w:pPr>
      <w:bookmarkStart w:id="11" w:name="_Toc412572571"/>
      <w:bookmarkStart w:id="12" w:name="_Toc509167635"/>
      <w:bookmarkStart w:id="13" w:name="_Toc62212632"/>
      <w:r>
        <w:t>P</w:t>
      </w:r>
      <w:r w:rsidRPr="00473DF1">
        <w:t>roblems</w:t>
      </w:r>
      <w:r>
        <w:t>.</w:t>
      </w:r>
      <w:r w:rsidRPr="00473DF1">
        <w:t xml:space="preserve"> </w:t>
      </w:r>
      <w:bookmarkStart w:id="14" w:name="_Toc462595274"/>
      <w:bookmarkEnd w:id="11"/>
      <w:bookmarkEnd w:id="12"/>
      <w:r w:rsidRPr="00C403FF">
        <w:t>Current Situation</w:t>
      </w:r>
      <w:bookmarkEnd w:id="13"/>
      <w:bookmarkEnd w:id="14"/>
    </w:p>
    <w:p w14:paraId="7A3D1FB8" w14:textId="77777777" w:rsidR="00C403FF" w:rsidRPr="00E82570" w:rsidRDefault="0053439E" w:rsidP="00426215">
      <w:pPr>
        <w:pStyle w:val="2"/>
        <w:rPr>
          <w:color w:val="000000"/>
          <w:sz w:val="16"/>
        </w:rPr>
      </w:pPr>
      <w:r>
        <w:rPr>
          <w:color w:val="000000"/>
          <w:sz w:val="16"/>
        </w:rPr>
        <w:t>Describes the operational challenges faced by the club in the absence of a database, such as difficulties in tracking climber achievements, managing detailed records of climbs, and maintaining up-to-date</w:t>
      </w:r>
      <w:r>
        <w:rPr>
          <w:color w:val="000000"/>
          <w:sz w:val="16"/>
        </w:rPr>
        <w:t xml:space="preserve"> safety information.</w:t>
      </w:r>
    </w:p>
    <w:p w14:paraId="456F4093" w14:textId="1739094F" w:rsidR="00426215" w:rsidRDefault="0053439E" w:rsidP="00426215">
      <w:pPr>
        <w:pStyle w:val="2"/>
        <w:keepNext w:val="0"/>
        <w:ind w:left="851" w:hanging="851"/>
      </w:pPr>
      <w:bookmarkStart w:id="15" w:name="_Toc412572572"/>
      <w:bookmarkStart w:id="16" w:name="_Toc509167636"/>
      <w:bookmarkStart w:id="17" w:name="_Toc62212633"/>
      <w:r>
        <w:t xml:space="preserve">the </w:t>
      </w:r>
      <w:r>
        <w:t xml:space="preserve">Benefits </w:t>
      </w:r>
      <w:r>
        <w:t>of</w:t>
      </w:r>
      <w:r>
        <w:t xml:space="preserve"> implementing a </w:t>
      </w:r>
      <w:bookmarkEnd w:id="15"/>
      <w:bookmarkEnd w:id="16"/>
      <w:r>
        <w:t>database. Project Vision</w:t>
      </w:r>
      <w:bookmarkEnd w:id="17"/>
    </w:p>
    <w:p w14:paraId="20C95FFC" w14:textId="77777777" w:rsidR="006F645E" w:rsidRPr="006F645E" w:rsidRDefault="0053439E" w:rsidP="006F645E">
      <w:pPr>
        <w:pStyle w:val="2"/>
        <w:rPr>
          <w:color w:val="000000"/>
          <w:sz w:val="16"/>
        </w:rPr>
      </w:pPr>
      <w:r>
        <w:rPr>
          <w:color w:val="000000"/>
          <w:sz w:val="16"/>
        </w:rPr>
        <w:t>Highlights how the introduction of a database will solve existing problems, enhance club operations, improve safety protocols, and provide valuable insights into climbing activiti</w:t>
      </w:r>
      <w:r>
        <w:rPr>
          <w:color w:val="000000"/>
          <w:sz w:val="16"/>
        </w:rPr>
        <w:t>es.</w:t>
      </w:r>
    </w:p>
    <w:p w14:paraId="1B22C6C0" w14:textId="11675BAE" w:rsidR="00426215" w:rsidRDefault="0053439E" w:rsidP="00426215">
      <w:pPr>
        <w:pStyle w:val="1"/>
        <w:ind w:left="431" w:hanging="431"/>
      </w:pPr>
      <w:bookmarkStart w:id="18" w:name="_Toc62212634"/>
      <w:bookmarkStart w:id="19" w:name="_Hlk314571188"/>
      <w:r>
        <w:t>Model description</w:t>
      </w:r>
      <w:bookmarkEnd w:id="18"/>
    </w:p>
    <w:p w14:paraId="65416CD2" w14:textId="77777777" w:rsidR="006F645E" w:rsidRDefault="0053439E" w:rsidP="006F645E">
      <w:pPr>
        <w:pStyle w:val="2"/>
        <w:keepNext w:val="0"/>
        <w:ind w:left="851" w:hanging="851"/>
      </w:pPr>
      <w:bookmarkStart w:id="20" w:name="_Toc462595272"/>
      <w:bookmarkStart w:id="21" w:name="_Toc62212635"/>
      <w:r w:rsidRPr="008D63DF">
        <w:t>Definitions &amp; Acronyms</w:t>
      </w:r>
      <w:bookmarkEnd w:id="20"/>
      <w:bookmarkEnd w:id="21"/>
    </w:p>
    <w:p w14:paraId="48B940FE" w14:textId="77777777" w:rsidR="000549AD" w:rsidRDefault="0053439E">
      <w:pPr>
        <w:pStyle w:val="2"/>
        <w:ind w:left="851" w:hanging="851"/>
        <w:rPr>
          <w:color w:val="000000"/>
          <w:sz w:val="16"/>
        </w:rPr>
      </w:pPr>
      <w:r>
        <w:rPr>
          <w:color w:val="000000"/>
          <w:sz w:val="16"/>
        </w:rPr>
        <w:t>Highlights how the introduction of a database will solve existing problems, enhance club operations, improve safety protocols, and provide valuable insights into climbing activities.</w:t>
      </w:r>
    </w:p>
    <w:p w14:paraId="202F84C0" w14:textId="77777777" w:rsidR="00426215" w:rsidRDefault="0053439E" w:rsidP="006F645E">
      <w:pPr>
        <w:pStyle w:val="2"/>
        <w:keepNext w:val="0"/>
        <w:ind w:left="851" w:hanging="851"/>
      </w:pPr>
      <w:bookmarkStart w:id="22" w:name="_Toc412572574"/>
      <w:bookmarkStart w:id="23" w:name="_Toc509167638"/>
      <w:bookmarkStart w:id="24" w:name="_Toc62212636"/>
      <w:r>
        <w:t>Logical Scheme</w:t>
      </w:r>
      <w:bookmarkEnd w:id="22"/>
      <w:bookmarkEnd w:id="23"/>
      <w:bookmarkEnd w:id="24"/>
    </w:p>
    <w:bookmarkEnd w:id="19"/>
    <w:p w14:paraId="3963EE6B" w14:textId="5A8740BE" w:rsidR="006F645E" w:rsidRDefault="003A5D3C" w:rsidP="00500742">
      <w:pPr>
        <w:pStyle w:val="a0"/>
      </w:pPr>
      <w:ins w:id="25" w:author="Nurmuhammad Nazarov" w:date="2024-03-23T11:47:00Z">
        <w:r>
          <w:rPr>
            <w:noProof/>
          </w:rPr>
          <w:lastRenderedPageBreak/>
          <w:drawing>
            <wp:inline distT="0" distB="0" distL="0" distR="0" wp14:anchorId="33734687" wp14:editId="4C07990C">
              <wp:extent cx="5935980" cy="524256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5242560"/>
                      </a:xfrm>
                      <a:prstGeom prst="rect">
                        <a:avLst/>
                      </a:prstGeom>
                      <a:noFill/>
                      <a:ln>
                        <a:noFill/>
                      </a:ln>
                    </pic:spPr>
                  </pic:pic>
                </a:graphicData>
              </a:graphic>
            </wp:inline>
          </w:drawing>
        </w:r>
      </w:ins>
    </w:p>
    <w:p w14:paraId="39591329" w14:textId="2940DE18" w:rsidR="006F645E" w:rsidRDefault="0053439E" w:rsidP="00500742">
      <w:pPr>
        <w:pStyle w:val="a0"/>
      </w:pPr>
    </w:p>
    <w:p w14:paraId="3894FC29" w14:textId="059E1F60" w:rsidR="006F645E" w:rsidRDefault="0053439E" w:rsidP="006F645E">
      <w:pPr>
        <w:pStyle w:val="2"/>
        <w:keepNext w:val="0"/>
        <w:ind w:left="851" w:hanging="851"/>
      </w:pPr>
      <w:bookmarkStart w:id="26" w:name="_Toc62212637"/>
      <w:r>
        <w:t>O</w:t>
      </w:r>
      <w:r>
        <w:t>bjects</w:t>
      </w:r>
      <w:bookmarkEnd w:id="26"/>
    </w:p>
    <w:p w14:paraId="05FF2E76" w14:textId="77777777" w:rsidR="000549AD" w:rsidRDefault="0053439E">
      <w:pPr>
        <w:pStyle w:val="2"/>
        <w:ind w:left="851" w:hanging="851"/>
        <w:rPr>
          <w:sz w:val="16"/>
        </w:rPr>
      </w:pPr>
      <w:r>
        <w:rPr>
          <w:sz w:val="16"/>
        </w:rPr>
        <w:t>Thi</w:t>
      </w:r>
      <w:r>
        <w:rPr>
          <w:sz w:val="16"/>
        </w:rPr>
        <w:t xml:space="preserve">s part offers a comprehensive description of each entity (table) in the database, including the table name, field names, their descriptions, data types, and any noteworthy comments regarding table relationships or constraintsThe ClimberID field is used as </w:t>
      </w:r>
      <w:r>
        <w:rPr>
          <w:sz w:val="16"/>
        </w:rPr>
        <w:t>a foreign key in the Climber_Climbs table to establish a many-to-many relationship between Climbers and Climbs, indicating which climbers have participated in which climbs..</w:t>
      </w:r>
    </w:p>
    <w:p w14:paraId="29A624B5" w14:textId="77777777" w:rsidR="000549AD" w:rsidRDefault="000549AD">
      <w:pPr>
        <w:pStyle w:val="2"/>
        <w:ind w:left="851" w:hanging="851"/>
      </w:pPr>
    </w:p>
    <w:p w14:paraId="71AA236F" w14:textId="2FDE8180" w:rsidR="006F645E" w:rsidRDefault="0053439E" w:rsidP="006F645E">
      <w:pPr>
        <w:pStyle w:val="2"/>
        <w:rPr>
          <w:color w:val="000000"/>
          <w:sz w:val="16"/>
        </w:rPr>
      </w:pPr>
      <w:r>
        <w:rPr>
          <w:color w:val="000000"/>
          <w:sz w:val="16"/>
        </w:rPr>
        <w:t>Table Description</w:t>
      </w:r>
    </w:p>
    <w:p w14:paraId="061AE2A5" w14:textId="02A287F3" w:rsidR="00BE17E0" w:rsidRDefault="0053439E" w:rsidP="006F645E">
      <w:pPr>
        <w:pStyle w:val="2"/>
        <w:rPr>
          <w:color w:val="000000"/>
          <w:sz w:val="16"/>
        </w:rPr>
      </w:pPr>
      <w:r>
        <w:rPr>
          <w:color w:val="000000"/>
          <w:sz w:val="16"/>
        </w:rPr>
        <w:t>Table Name: Climbers</w:t>
      </w:r>
    </w:p>
    <w:p w14:paraId="65DB044D" w14:textId="77777777" w:rsidR="000549AD" w:rsidRDefault="0053439E">
      <w:pPr>
        <w:pStyle w:val="2"/>
        <w:rPr>
          <w:color w:val="000000"/>
          <w:sz w:val="16"/>
        </w:rPr>
      </w:pPr>
      <w:r>
        <w:rPr>
          <w:color w:val="000000"/>
          <w:sz w:val="16"/>
        </w:rPr>
        <w:t xml:space="preserve">Description: This table stores </w:t>
      </w:r>
      <w:r>
        <w:rPr>
          <w:color w:val="000000"/>
          <w:sz w:val="16"/>
        </w:rPr>
        <w:t>information about each climber who is a member of the mountaineering club or participates in club activities. It includes personal details such as names and addresses.</w:t>
      </w:r>
    </w:p>
    <w:p w14:paraId="72C5EF5E" w14:textId="77777777" w:rsidR="006F645E" w:rsidRDefault="0053439E" w:rsidP="006F645E">
      <w:pPr>
        <w:pStyle w:val="a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6F645E" w14:paraId="2428E3B5" w14:textId="77777777" w:rsidTr="00BE17E0">
        <w:trPr>
          <w:trHeight w:val="292"/>
        </w:trPr>
        <w:tc>
          <w:tcPr>
            <w:tcW w:w="2302" w:type="dxa"/>
            <w:shd w:val="clear" w:color="auto" w:fill="76CDD8"/>
          </w:tcPr>
          <w:p w14:paraId="6235040D" w14:textId="05F79EBD" w:rsidR="006F645E" w:rsidRPr="00BE17E0" w:rsidRDefault="0053439E" w:rsidP="00BE17E0">
            <w:pPr>
              <w:pStyle w:val="a0"/>
              <w:widowControl w:val="0"/>
              <w:spacing w:line="360" w:lineRule="auto"/>
              <w:jc w:val="center"/>
              <w:rPr>
                <w:color w:val="FFFFFF"/>
                <w:sz w:val="18"/>
                <w:szCs w:val="18"/>
              </w:rPr>
            </w:pPr>
            <w:r w:rsidRPr="00BE17E0">
              <w:rPr>
                <w:color w:val="FFFFFF"/>
                <w:sz w:val="18"/>
                <w:szCs w:val="18"/>
              </w:rPr>
              <w:lastRenderedPageBreak/>
              <w:t>Table Name</w:t>
            </w:r>
          </w:p>
        </w:tc>
        <w:tc>
          <w:tcPr>
            <w:tcW w:w="2302" w:type="dxa"/>
            <w:shd w:val="clear" w:color="auto" w:fill="76CDD8"/>
          </w:tcPr>
          <w:p w14:paraId="26E9486E" w14:textId="09745EED" w:rsidR="006F645E" w:rsidRPr="00BE17E0" w:rsidRDefault="0053439E" w:rsidP="00BE17E0">
            <w:pPr>
              <w:pStyle w:val="a0"/>
              <w:widowControl w:val="0"/>
              <w:spacing w:line="360" w:lineRule="auto"/>
              <w:jc w:val="center"/>
              <w:rPr>
                <w:color w:val="FFFFFF"/>
                <w:sz w:val="18"/>
                <w:szCs w:val="18"/>
              </w:rPr>
            </w:pPr>
            <w:r w:rsidRPr="00BE17E0">
              <w:rPr>
                <w:color w:val="FFFFFF"/>
                <w:sz w:val="18"/>
                <w:szCs w:val="18"/>
              </w:rPr>
              <w:t xml:space="preserve">Field name </w:t>
            </w:r>
          </w:p>
        </w:tc>
        <w:tc>
          <w:tcPr>
            <w:tcW w:w="2302" w:type="dxa"/>
            <w:shd w:val="clear" w:color="auto" w:fill="76CDD8"/>
          </w:tcPr>
          <w:p w14:paraId="5E8C7867" w14:textId="60D97E5A" w:rsidR="006F645E" w:rsidRPr="00BE17E0" w:rsidRDefault="0053439E" w:rsidP="00BE17E0">
            <w:pPr>
              <w:pStyle w:val="a0"/>
              <w:widowControl w:val="0"/>
              <w:spacing w:line="360" w:lineRule="auto"/>
              <w:jc w:val="center"/>
              <w:rPr>
                <w:color w:val="FFFFFF"/>
                <w:sz w:val="18"/>
                <w:szCs w:val="18"/>
              </w:rPr>
            </w:pPr>
            <w:r w:rsidRPr="00BE17E0">
              <w:rPr>
                <w:color w:val="FFFFFF"/>
                <w:sz w:val="18"/>
                <w:szCs w:val="18"/>
              </w:rPr>
              <w:t xml:space="preserve">Field Description </w:t>
            </w:r>
          </w:p>
        </w:tc>
        <w:tc>
          <w:tcPr>
            <w:tcW w:w="2302" w:type="dxa"/>
            <w:shd w:val="clear" w:color="auto" w:fill="76CDD8"/>
          </w:tcPr>
          <w:p w14:paraId="4DF3FC75" w14:textId="15720009" w:rsidR="006F645E" w:rsidRPr="00BE17E0" w:rsidRDefault="0053439E" w:rsidP="00BE17E0">
            <w:pPr>
              <w:pStyle w:val="a0"/>
              <w:widowControl w:val="0"/>
              <w:spacing w:line="360" w:lineRule="auto"/>
              <w:jc w:val="center"/>
              <w:rPr>
                <w:color w:val="FFFFFF"/>
                <w:sz w:val="18"/>
                <w:szCs w:val="18"/>
              </w:rPr>
            </w:pPr>
            <w:r w:rsidRPr="00BE17E0">
              <w:rPr>
                <w:color w:val="FFFFFF"/>
                <w:sz w:val="18"/>
                <w:szCs w:val="18"/>
              </w:rPr>
              <w:t xml:space="preserve">Data Type </w:t>
            </w:r>
          </w:p>
        </w:tc>
      </w:tr>
      <w:tr w:rsidR="00BE17E0" w14:paraId="15601FC3" w14:textId="77777777" w:rsidTr="00BE17E0">
        <w:trPr>
          <w:trHeight w:val="432"/>
        </w:trPr>
        <w:tc>
          <w:tcPr>
            <w:tcW w:w="2302" w:type="dxa"/>
            <w:vMerge w:val="restart"/>
          </w:tcPr>
          <w:p w14:paraId="4FB44A01" w14:textId="42F578DE" w:rsidR="00BE17E0" w:rsidRDefault="0053439E" w:rsidP="006F645E">
            <w:pPr>
              <w:pStyle w:val="a0"/>
            </w:pPr>
            <w:r>
              <w:t xml:space="preserve"> Climbers</w:t>
            </w:r>
          </w:p>
        </w:tc>
        <w:tc>
          <w:tcPr>
            <w:tcW w:w="2302" w:type="dxa"/>
          </w:tcPr>
          <w:p w14:paraId="5287EB7E" w14:textId="4682D8A6" w:rsidR="00BE17E0" w:rsidRDefault="0053439E" w:rsidP="006F645E">
            <w:pPr>
              <w:pStyle w:val="a0"/>
            </w:pPr>
            <w:r>
              <w:t>ClimberID</w:t>
            </w:r>
          </w:p>
        </w:tc>
        <w:tc>
          <w:tcPr>
            <w:tcW w:w="2302" w:type="dxa"/>
          </w:tcPr>
          <w:p w14:paraId="43622687" w14:textId="2E0D6CAB" w:rsidR="00BE17E0" w:rsidRDefault="0053439E" w:rsidP="006F645E">
            <w:pPr>
              <w:pStyle w:val="a0"/>
            </w:pPr>
            <w:r>
              <w:t xml:space="preserve">Unique </w:t>
            </w:r>
            <w:r>
              <w:t>identifier for each climber, PK/FK</w:t>
            </w:r>
          </w:p>
        </w:tc>
        <w:tc>
          <w:tcPr>
            <w:tcW w:w="2302" w:type="dxa"/>
          </w:tcPr>
          <w:p w14:paraId="276CD625" w14:textId="34364910" w:rsidR="00BE17E0" w:rsidRDefault="0053439E" w:rsidP="006F645E">
            <w:pPr>
              <w:pStyle w:val="a0"/>
            </w:pPr>
            <w:r>
              <w:t>Int</w:t>
            </w:r>
          </w:p>
        </w:tc>
      </w:tr>
      <w:tr w:rsidR="00BE17E0" w14:paraId="44050B2A" w14:textId="77777777" w:rsidTr="00BE17E0">
        <w:trPr>
          <w:trHeight w:val="432"/>
        </w:trPr>
        <w:tc>
          <w:tcPr>
            <w:tcW w:w="2302" w:type="dxa"/>
            <w:vMerge/>
          </w:tcPr>
          <w:p w14:paraId="1E40E1EE" w14:textId="77777777" w:rsidR="000549AD" w:rsidRDefault="000549AD"/>
        </w:tc>
        <w:tc>
          <w:tcPr>
            <w:tcW w:w="2302" w:type="dxa"/>
          </w:tcPr>
          <w:p w14:paraId="22CB5DE1" w14:textId="1852ED6E" w:rsidR="00BE17E0" w:rsidRDefault="0053439E" w:rsidP="006F645E">
            <w:pPr>
              <w:pStyle w:val="a0"/>
            </w:pPr>
            <w:r>
              <w:t>Filed Name Name</w:t>
            </w:r>
          </w:p>
        </w:tc>
        <w:tc>
          <w:tcPr>
            <w:tcW w:w="2302" w:type="dxa"/>
          </w:tcPr>
          <w:p w14:paraId="6EDD57E1" w14:textId="33A513C8" w:rsidR="00BE17E0" w:rsidRDefault="0053439E" w:rsidP="006F645E">
            <w:pPr>
              <w:pStyle w:val="a0"/>
            </w:pPr>
            <w:r>
              <w:t>Full name of the climber</w:t>
            </w:r>
          </w:p>
        </w:tc>
        <w:tc>
          <w:tcPr>
            <w:tcW w:w="2302" w:type="dxa"/>
          </w:tcPr>
          <w:p w14:paraId="3C813618" w14:textId="27559335" w:rsidR="00BE17E0" w:rsidRDefault="0053439E" w:rsidP="006F645E">
            <w:pPr>
              <w:pStyle w:val="a0"/>
            </w:pPr>
            <w:r>
              <w:t>Text</w:t>
            </w:r>
          </w:p>
        </w:tc>
      </w:tr>
    </w:tbl>
    <w:p w14:paraId="11AD6816" w14:textId="5D81C3A7" w:rsidR="006F645E" w:rsidDel="003A5D3C" w:rsidRDefault="0053439E" w:rsidP="006F645E">
      <w:pPr>
        <w:pStyle w:val="a0"/>
        <w:rPr>
          <w:del w:id="27" w:author="Nurmuhammad Nazarov" w:date="2024-03-23T11:47:00Z"/>
        </w:rPr>
      </w:pPr>
    </w:p>
    <w:p w14:paraId="563BCA8A" w14:textId="4B1E4AD3" w:rsidR="006F645E" w:rsidDel="003A5D3C" w:rsidRDefault="0053439E" w:rsidP="006F645E">
      <w:pPr>
        <w:pStyle w:val="2"/>
        <w:rPr>
          <w:del w:id="28" w:author="Nurmuhammad Nazarov" w:date="2024-03-23T11:47:00Z"/>
          <w:color w:val="000000"/>
          <w:sz w:val="16"/>
        </w:rPr>
      </w:pPr>
      <w:del w:id="29" w:author="Nurmuhammad Nazarov" w:date="2024-03-23T11:47:00Z">
        <w:r w:rsidDel="003A5D3C">
          <w:delText>file:///C:/Users/DELL/Downloads/Telegram Desktop/DB_Nurmuhammad_Nazarov_HW.png</w:delText>
        </w:r>
      </w:del>
    </w:p>
    <w:p w14:paraId="1D0B67F8" w14:textId="59A04E30" w:rsidR="006F645E" w:rsidRDefault="0053439E" w:rsidP="006F645E">
      <w:pPr>
        <w:pStyle w:val="a0"/>
      </w:pPr>
    </w:p>
    <w:p w14:paraId="75E47102" w14:textId="2B40CCA9" w:rsidR="006F645E" w:rsidRDefault="0053439E" w:rsidP="006F645E">
      <w:pPr>
        <w:pStyle w:val="a0"/>
      </w:pPr>
      <w:r>
        <w:t>Example with data</w:t>
      </w:r>
    </w:p>
    <w:p w14:paraId="25867221" w14:textId="77777777" w:rsidR="00BE17E0" w:rsidRDefault="0053439E" w:rsidP="006F645E">
      <w:pPr>
        <w:pStyle w:val="a0"/>
      </w:pP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02"/>
        <w:gridCol w:w="2302"/>
        <w:gridCol w:w="2302"/>
        <w:gridCol w:w="2302"/>
      </w:tblGrid>
      <w:tr w:rsidR="00BE17E0" w14:paraId="7D509B5F" w14:textId="77777777" w:rsidTr="003C7C6B">
        <w:trPr>
          <w:trHeight w:val="292"/>
        </w:trPr>
        <w:tc>
          <w:tcPr>
            <w:tcW w:w="2302" w:type="dxa"/>
            <w:shd w:val="clear" w:color="auto" w:fill="76CDD8"/>
          </w:tcPr>
          <w:p w14:paraId="786CAE32" w14:textId="294A903E" w:rsidR="00BE17E0" w:rsidRPr="00BE17E0" w:rsidRDefault="0053439E" w:rsidP="003C7C6B">
            <w:pPr>
              <w:pStyle w:val="a0"/>
              <w:widowControl w:val="0"/>
              <w:spacing w:line="360" w:lineRule="auto"/>
              <w:jc w:val="center"/>
              <w:rPr>
                <w:color w:val="FFFFFF"/>
                <w:sz w:val="18"/>
                <w:szCs w:val="18"/>
              </w:rPr>
            </w:pPr>
            <w:r>
              <w:rPr>
                <w:color w:val="FFFFFF"/>
                <w:sz w:val="18"/>
                <w:szCs w:val="18"/>
              </w:rPr>
              <w:t>Field Name 1</w:t>
            </w:r>
          </w:p>
        </w:tc>
        <w:tc>
          <w:tcPr>
            <w:tcW w:w="2302" w:type="dxa"/>
            <w:shd w:val="clear" w:color="auto" w:fill="76CDD8"/>
          </w:tcPr>
          <w:p w14:paraId="7C63B6B0" w14:textId="12ADFCCA" w:rsidR="00BE17E0" w:rsidRPr="00BE17E0" w:rsidRDefault="0053439E" w:rsidP="003C7C6B">
            <w:pPr>
              <w:pStyle w:val="a0"/>
              <w:widowControl w:val="0"/>
              <w:spacing w:line="360" w:lineRule="auto"/>
              <w:jc w:val="center"/>
              <w:rPr>
                <w:color w:val="FFFFFF"/>
                <w:sz w:val="18"/>
                <w:szCs w:val="18"/>
              </w:rPr>
            </w:pPr>
            <w:r w:rsidRPr="00BE17E0">
              <w:rPr>
                <w:color w:val="FFFFFF"/>
                <w:sz w:val="18"/>
                <w:szCs w:val="18"/>
              </w:rPr>
              <w:t xml:space="preserve">Field name </w:t>
            </w:r>
            <w:r>
              <w:rPr>
                <w:color w:val="FFFFFF"/>
                <w:sz w:val="18"/>
                <w:szCs w:val="18"/>
              </w:rPr>
              <w:t>2</w:t>
            </w:r>
          </w:p>
        </w:tc>
        <w:tc>
          <w:tcPr>
            <w:tcW w:w="2302" w:type="dxa"/>
            <w:shd w:val="clear" w:color="auto" w:fill="76CDD8"/>
          </w:tcPr>
          <w:p w14:paraId="186467F7" w14:textId="75B17AC3" w:rsidR="00BE17E0" w:rsidRPr="00BE17E0" w:rsidRDefault="0053439E" w:rsidP="003C7C6B">
            <w:pPr>
              <w:pStyle w:val="a0"/>
              <w:widowControl w:val="0"/>
              <w:spacing w:line="360" w:lineRule="auto"/>
              <w:jc w:val="center"/>
              <w:rPr>
                <w:color w:val="FFFFFF"/>
                <w:sz w:val="18"/>
                <w:szCs w:val="18"/>
              </w:rPr>
            </w:pPr>
            <w:r w:rsidRPr="00BE17E0">
              <w:rPr>
                <w:color w:val="FFFFFF"/>
                <w:sz w:val="18"/>
                <w:szCs w:val="18"/>
              </w:rPr>
              <w:t xml:space="preserve">Field name </w:t>
            </w:r>
            <w:r>
              <w:rPr>
                <w:color w:val="FFFFFF"/>
                <w:sz w:val="18"/>
                <w:szCs w:val="18"/>
              </w:rPr>
              <w:t>3</w:t>
            </w:r>
          </w:p>
        </w:tc>
        <w:tc>
          <w:tcPr>
            <w:tcW w:w="2302" w:type="dxa"/>
            <w:shd w:val="clear" w:color="auto" w:fill="76CDD8"/>
          </w:tcPr>
          <w:p w14:paraId="5EF5231B" w14:textId="3D3A6F91" w:rsidR="00BE17E0" w:rsidRPr="00BE17E0" w:rsidRDefault="0053439E" w:rsidP="003C7C6B">
            <w:pPr>
              <w:pStyle w:val="a0"/>
              <w:widowControl w:val="0"/>
              <w:spacing w:line="360" w:lineRule="auto"/>
              <w:jc w:val="center"/>
              <w:rPr>
                <w:color w:val="FFFFFF"/>
                <w:sz w:val="18"/>
                <w:szCs w:val="18"/>
              </w:rPr>
            </w:pPr>
            <w:r w:rsidRPr="00BE17E0">
              <w:rPr>
                <w:color w:val="FFFFFF"/>
                <w:sz w:val="18"/>
                <w:szCs w:val="18"/>
              </w:rPr>
              <w:t>Field</w:t>
            </w:r>
            <w:r>
              <w:rPr>
                <w:color w:val="FFFFFF"/>
                <w:sz w:val="18"/>
                <w:szCs w:val="18"/>
              </w:rPr>
              <w:t xml:space="preserve"> name N</w:t>
            </w:r>
          </w:p>
        </w:tc>
      </w:tr>
      <w:tr w:rsidR="00BE17E0" w14:paraId="675CC18D" w14:textId="77777777" w:rsidTr="00BE17E0">
        <w:trPr>
          <w:trHeight w:val="432"/>
        </w:trPr>
        <w:tc>
          <w:tcPr>
            <w:tcW w:w="2302" w:type="dxa"/>
          </w:tcPr>
          <w:p w14:paraId="1865802E" w14:textId="05D6DF34" w:rsidR="00BE17E0" w:rsidRDefault="0053439E" w:rsidP="003C7C6B">
            <w:pPr>
              <w:pStyle w:val="a0"/>
            </w:pPr>
            <w:r>
              <w:t xml:space="preserve"> 1</w:t>
            </w:r>
          </w:p>
        </w:tc>
        <w:tc>
          <w:tcPr>
            <w:tcW w:w="2302" w:type="dxa"/>
          </w:tcPr>
          <w:p w14:paraId="08F31126" w14:textId="6BF41AAB" w:rsidR="00BE17E0" w:rsidRDefault="0053439E" w:rsidP="003C7C6B">
            <w:pPr>
              <w:pStyle w:val="a0"/>
            </w:pPr>
            <w:proofErr w:type="spellStart"/>
            <w:r>
              <w:t>aaa</w:t>
            </w:r>
            <w:proofErr w:type="spellEnd"/>
          </w:p>
        </w:tc>
        <w:tc>
          <w:tcPr>
            <w:tcW w:w="2302" w:type="dxa"/>
          </w:tcPr>
          <w:p w14:paraId="6FE58743" w14:textId="737F92FD" w:rsidR="00BE17E0" w:rsidRDefault="0053439E" w:rsidP="003C7C6B">
            <w:pPr>
              <w:pStyle w:val="a0"/>
            </w:pPr>
            <w:r>
              <w:t>123</w:t>
            </w:r>
          </w:p>
        </w:tc>
        <w:tc>
          <w:tcPr>
            <w:tcW w:w="2302" w:type="dxa"/>
          </w:tcPr>
          <w:p w14:paraId="538318D7" w14:textId="00ED6C94" w:rsidR="00BE17E0" w:rsidRDefault="0053439E" w:rsidP="003C7C6B">
            <w:pPr>
              <w:pStyle w:val="a0"/>
            </w:pPr>
            <w:r>
              <w:t>1234</w:t>
            </w:r>
          </w:p>
        </w:tc>
      </w:tr>
    </w:tbl>
    <w:p w14:paraId="455288B0" w14:textId="0A5290D9" w:rsidR="00BE17E0" w:rsidRDefault="0053439E" w:rsidP="006F645E">
      <w:pPr>
        <w:pStyle w:val="a0"/>
      </w:pPr>
    </w:p>
    <w:p w14:paraId="1C8B7E32" w14:textId="77777777" w:rsidR="00BE17E0" w:rsidRPr="006F645E" w:rsidRDefault="0053439E" w:rsidP="006F645E">
      <w:pPr>
        <w:pStyle w:val="a0"/>
      </w:pPr>
    </w:p>
    <w:sectPr w:rsidR="00BE17E0" w:rsidRPr="006F645E" w:rsidSect="0076784B">
      <w:headerReference w:type="default" r:id="rId12"/>
      <w:footerReference w:type="default" r:id="rId13"/>
      <w:footerReference w:type="first" r:id="rId14"/>
      <w:pgSz w:w="11909" w:h="16834"/>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3C5E78" w14:textId="77777777" w:rsidR="0053439E" w:rsidRDefault="0053439E" w:rsidP="00500742">
      <w:pPr>
        <w:spacing w:line="240" w:lineRule="auto"/>
      </w:pPr>
      <w:r>
        <w:separator/>
      </w:r>
    </w:p>
  </w:endnote>
  <w:endnote w:type="continuationSeparator" w:id="0">
    <w:p w14:paraId="622D1B4B" w14:textId="77777777" w:rsidR="0053439E" w:rsidRDefault="0053439E" w:rsidP="00500742">
      <w:pPr>
        <w:spacing w:line="240" w:lineRule="auto"/>
      </w:pPr>
      <w:r>
        <w:continuationSeparator/>
      </w:r>
    </w:p>
  </w:endnote>
  <w:endnote w:type="continuationNotice" w:id="1">
    <w:p w14:paraId="0DA20B05" w14:textId="77777777" w:rsidR="0053439E" w:rsidRDefault="0053439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CC"/>
    <w:family w:val="swiss"/>
    <w:pitch w:val="variable"/>
    <w:sig w:usb0="00000687" w:usb1="000000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549AD" w:rsidRPr="00851FAD" w:rsidRDefault="0053439E" w:rsidP="005B4AE6">
    <w:pPr>
      <w:framePr w:wrap="around" w:vAnchor="page" w:hAnchor="page" w:x="10910" w:y="15764"/>
      <w:widowControl/>
      <w:tabs>
        <w:tab w:val="center" w:pos="4320"/>
        <w:tab w:val="right" w:pos="8640"/>
      </w:tabs>
      <w:spacing w:line="240" w:lineRule="auto"/>
      <w:rPr>
        <w:rStyle w:val="aa"/>
        <w:rFonts w:eastAsia="MS Gothic"/>
        <w:sz w:val="18"/>
        <w:szCs w:val="18"/>
      </w:rPr>
    </w:pPr>
    <w:r w:rsidRPr="00851FAD">
      <w:rPr>
        <w:rStyle w:val="aa"/>
        <w:rFonts w:eastAsia="MS Gothic"/>
        <w:sz w:val="18"/>
        <w:szCs w:val="18"/>
      </w:rPr>
      <w:fldChar w:fldCharType="begin"/>
    </w:r>
    <w:r w:rsidRPr="00851FAD">
      <w:rPr>
        <w:rStyle w:val="aa"/>
        <w:rFonts w:eastAsia="MS Gothic"/>
        <w:sz w:val="18"/>
        <w:szCs w:val="18"/>
      </w:rPr>
      <w:instrText xml:space="preserve">PAGE  </w:instrText>
    </w:r>
    <w:r w:rsidRPr="00851FAD">
      <w:rPr>
        <w:rStyle w:val="aa"/>
        <w:rFonts w:eastAsia="MS Gothic"/>
        <w:sz w:val="18"/>
        <w:szCs w:val="18"/>
      </w:rPr>
      <w:fldChar w:fldCharType="separate"/>
    </w:r>
    <w:r>
      <w:rPr>
        <w:rStyle w:val="aa"/>
        <w:rFonts w:eastAsia="MS Gothic"/>
        <w:noProof/>
        <w:sz w:val="18"/>
        <w:szCs w:val="18"/>
      </w:rPr>
      <w:t>7</w:t>
    </w:r>
    <w:r w:rsidRPr="00851FAD">
      <w:rPr>
        <w:rStyle w:val="aa"/>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549AD" w:rsidRDefault="0053439E" w:rsidP="002A572B">
          <w:pPr>
            <w:pStyle w:val="a5"/>
          </w:pPr>
          <w:r>
            <w:fldChar w:fldCharType="begin"/>
          </w:r>
          <w:r>
            <w:instrText xml:space="preserve"> DOCPROPERTY  Classification  \* MERGEFORMAT </w:instrText>
          </w:r>
          <w:r>
            <w:fldChar w:fldCharType="separate"/>
          </w:r>
          <w:r>
            <w:t>Confidential</w:t>
          </w:r>
          <w:r>
            <w:fldChar w:fldCharType="end"/>
          </w:r>
          <w:r>
            <w:tab/>
          </w:r>
        </w:p>
      </w:tc>
    </w:tr>
  </w:tbl>
  <w:p w14:paraId="629B217E" w14:textId="77777777" w:rsidR="000549AD" w:rsidRPr="00205D53" w:rsidRDefault="0053439E" w:rsidP="007F4104">
    <w:pPr>
      <w:pStyle w:val="a5"/>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549AD" w:rsidRDefault="0053439E" w:rsidP="0076784B">
          <w:pPr>
            <w:pStyle w:val="a5"/>
            <w:rPr>
              <w:b/>
            </w:rPr>
          </w:pPr>
          <w:r>
            <w:rPr>
              <w:b/>
            </w:rPr>
            <w:t>Legal Notice:</w:t>
          </w:r>
        </w:p>
      </w:tc>
      <w:tc>
        <w:tcPr>
          <w:tcW w:w="7613" w:type="dxa"/>
          <w:vAlign w:val="center"/>
          <w:hideMark/>
        </w:tcPr>
        <w:p w14:paraId="36AA4F7F" w14:textId="77777777" w:rsidR="000549AD" w:rsidRDefault="0053439E" w:rsidP="0076784B">
          <w:pPr>
            <w:pStyle w:val="a5"/>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549AD" w:rsidRDefault="0053439E" w:rsidP="0076784B">
          <w:pPr>
            <w:pStyle w:val="a5"/>
          </w:pPr>
          <w:r>
            <w:fldChar w:fldCharType="begin"/>
          </w:r>
          <w:r>
            <w:instrText xml:space="preserve"> DOCPROPERTY  Classification  \* MERGEFORMAT </w:instrText>
          </w:r>
          <w:r>
            <w:fldChar w:fldCharType="separate"/>
          </w:r>
          <w:r>
            <w:t>Confidential</w:t>
          </w:r>
          <w:r>
            <w:fldChar w:fldCharType="end"/>
          </w:r>
        </w:p>
      </w:tc>
    </w:tr>
  </w:tbl>
  <w:p w14:paraId="56E23E29" w14:textId="77777777" w:rsidR="000549AD" w:rsidRDefault="0053439E" w:rsidP="002A572B">
    <w:pPr>
      <w:pStyle w:val="a5"/>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a="http://schemas.openxmlformats.org/drawingml/2006/main" xmlns:oel="http://schemas.microsoft.com/office/2019/extlst">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9FD5" w14:textId="77777777" w:rsidR="0053439E" w:rsidRDefault="0053439E" w:rsidP="00500742">
      <w:pPr>
        <w:spacing w:line="240" w:lineRule="auto"/>
      </w:pPr>
      <w:r>
        <w:separator/>
      </w:r>
    </w:p>
  </w:footnote>
  <w:footnote w:type="continuationSeparator" w:id="0">
    <w:p w14:paraId="6C806617" w14:textId="77777777" w:rsidR="0053439E" w:rsidRDefault="0053439E" w:rsidP="00500742">
      <w:pPr>
        <w:spacing w:line="240" w:lineRule="auto"/>
      </w:pPr>
      <w:r>
        <w:continuationSeparator/>
      </w:r>
    </w:p>
  </w:footnote>
  <w:footnote w:type="continuationNotice" w:id="1">
    <w:p w14:paraId="720F9A5A" w14:textId="77777777" w:rsidR="0053439E" w:rsidRDefault="0053439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549AD" w:rsidRDefault="0053439E" w:rsidP="002A572B">
          <w:pPr>
            <w:pStyle w:val="a7"/>
            <w:tabs>
              <w:tab w:val="clear" w:pos="0"/>
            </w:tabs>
            <w:ind w:left="-108"/>
          </w:pPr>
          <w:r w:rsidRPr="000A5282">
            <w:rPr>
              <w:color w:val="999999"/>
            </w:rPr>
            <w:t>Introduction to DWH and ET</w:t>
          </w:r>
          <w:r>
            <w:rPr>
              <w:color w:val="999999"/>
            </w:rPr>
            <w:t>L</w:t>
          </w:r>
          <w:r>
            <w:rPr>
              <w:color w:val="999999"/>
            </w:rPr>
            <w:tab/>
          </w:r>
        </w:p>
      </w:tc>
      <w:tc>
        <w:tcPr>
          <w:tcW w:w="1377" w:type="dxa"/>
          <w:vAlign w:val="center"/>
        </w:tcPr>
        <w:p w14:paraId="4B9A6913" w14:textId="77777777" w:rsidR="000549AD" w:rsidRDefault="000549AD" w:rsidP="002A572B">
          <w:pPr>
            <w:pStyle w:val="a7"/>
          </w:pPr>
        </w:p>
      </w:tc>
    </w:tr>
    <w:tr w:rsidR="002A572B" w14:paraId="7634FCD1" w14:textId="77777777" w:rsidTr="006366F2">
      <w:trPr>
        <w:trHeight w:val="340"/>
      </w:trPr>
      <w:tc>
        <w:tcPr>
          <w:tcW w:w="8121" w:type="dxa"/>
          <w:vAlign w:val="center"/>
          <w:hideMark/>
        </w:tcPr>
        <w:p w14:paraId="74F97D7D" w14:textId="543EBFF4" w:rsidR="000549AD" w:rsidRDefault="0053439E" w:rsidP="002A19FA">
          <w:pPr>
            <w:pStyle w:val="a7"/>
            <w:tabs>
              <w:tab w:val="clear" w:pos="0"/>
            </w:tabs>
          </w:pPr>
          <w:r>
            <w:t>Business Template</w:t>
          </w:r>
        </w:p>
      </w:tc>
      <w:tc>
        <w:tcPr>
          <w:tcW w:w="1377" w:type="dxa"/>
          <w:vAlign w:val="center"/>
          <w:hideMark/>
        </w:tcPr>
        <w:p w14:paraId="22501B53" w14:textId="77777777" w:rsidR="000549AD" w:rsidRDefault="0053439E" w:rsidP="002A572B">
          <w:pPr>
            <w:pStyle w:val="a7"/>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549AD" w:rsidRPr="002A572B" w:rsidRDefault="0053439E" w:rsidP="002A572B">
    <w:pPr>
      <w:pStyle w:val="a7"/>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oel="http://schemas.microsoft.com/office/2019/extlst">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hybridMultilevel"/>
    <w:tmpl w:val="1436B0F0"/>
    <w:styleLink w:val="NumberList"/>
    <w:lvl w:ilvl="0" w:tplc="C818F300">
      <w:start w:val="1"/>
      <w:numFmt w:val="decimal"/>
      <w:lvlText w:val="%1."/>
      <w:lvlJc w:val="left"/>
      <w:pPr>
        <w:ind w:left="360" w:hanging="360"/>
      </w:pPr>
      <w:rPr>
        <w:rFonts w:ascii="Trebuchet MS" w:hAnsi="Trebuchet MS" w:hint="default"/>
        <w:b w:val="0"/>
        <w:i w:val="0"/>
        <w:color w:val="1A9CB0"/>
        <w:sz w:val="20"/>
      </w:rPr>
    </w:lvl>
    <w:lvl w:ilvl="1" w:tplc="CB3405D4">
      <w:start w:val="1"/>
      <w:numFmt w:val="lowerLetter"/>
      <w:lvlText w:val="%2."/>
      <w:lvlJc w:val="left"/>
      <w:pPr>
        <w:ind w:left="720" w:hanging="360"/>
      </w:pPr>
      <w:rPr>
        <w:rFonts w:ascii="Trebuchet MS" w:hAnsi="Trebuchet MS" w:hint="default"/>
        <w:b w:val="0"/>
        <w:i w:val="0"/>
        <w:color w:val="464547"/>
        <w:sz w:val="20"/>
      </w:rPr>
    </w:lvl>
    <w:lvl w:ilvl="2" w:tplc="FD5668A4">
      <w:start w:val="1"/>
      <w:numFmt w:val="lowerRoman"/>
      <w:lvlText w:val="%3."/>
      <w:lvlJc w:val="left"/>
      <w:pPr>
        <w:ind w:left="1080" w:hanging="360"/>
      </w:pPr>
      <w:rPr>
        <w:rFonts w:ascii="Trebuchet MS" w:hAnsi="Trebuchet MS" w:hint="default"/>
        <w:b w:val="0"/>
        <w:i w:val="0"/>
        <w:color w:val="464547"/>
        <w:sz w:val="20"/>
      </w:rPr>
    </w:lvl>
    <w:lvl w:ilvl="3" w:tplc="C4C6925A">
      <w:start w:val="1"/>
      <w:numFmt w:val="decimal"/>
      <w:lvlText w:val="(%4)"/>
      <w:lvlJc w:val="left"/>
      <w:pPr>
        <w:ind w:left="1440" w:hanging="360"/>
      </w:pPr>
    </w:lvl>
    <w:lvl w:ilvl="4" w:tplc="210C36A2">
      <w:start w:val="1"/>
      <w:numFmt w:val="lowerLetter"/>
      <w:lvlText w:val="(%5)"/>
      <w:lvlJc w:val="left"/>
      <w:pPr>
        <w:ind w:left="1800" w:hanging="360"/>
      </w:pPr>
    </w:lvl>
    <w:lvl w:ilvl="5" w:tplc="4CCECEA8">
      <w:start w:val="1"/>
      <w:numFmt w:val="lowerRoman"/>
      <w:lvlText w:val="(%6)"/>
      <w:lvlJc w:val="left"/>
      <w:pPr>
        <w:ind w:left="2160" w:hanging="360"/>
      </w:pPr>
    </w:lvl>
    <w:lvl w:ilvl="6" w:tplc="A216B76E">
      <w:start w:val="1"/>
      <w:numFmt w:val="decimal"/>
      <w:lvlText w:val="%7."/>
      <w:lvlJc w:val="left"/>
      <w:pPr>
        <w:ind w:left="2520" w:hanging="360"/>
      </w:pPr>
    </w:lvl>
    <w:lvl w:ilvl="7" w:tplc="8FCC13DA">
      <w:start w:val="1"/>
      <w:numFmt w:val="lowerLetter"/>
      <w:lvlText w:val="%8."/>
      <w:lvlJc w:val="left"/>
      <w:pPr>
        <w:ind w:left="2880" w:hanging="360"/>
      </w:pPr>
    </w:lvl>
    <w:lvl w:ilvl="8" w:tplc="143E08A2">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lvlText w:val="%1"/>
      <w:lvlJc w:val="left"/>
      <w:pPr>
        <w:ind w:left="2160" w:hanging="720"/>
      </w:pPr>
      <w:rPr>
        <w:rFonts w:ascii="Arial Black" w:hAnsi="Arial Black" w:hint="default"/>
        <w:b w:val="0"/>
        <w:i w:val="0"/>
        <w:color w:val="464547"/>
        <w:sz w:val="28"/>
      </w:rPr>
    </w:lvl>
    <w:lvl w:ilvl="1">
      <w:start w:val="1"/>
      <w:numFmt w:val="decimal"/>
      <w:pStyle w:val="2"/>
      <w:lvlText w:val="%1.%2"/>
      <w:lvlJc w:val="left"/>
      <w:pPr>
        <w:ind w:left="2160" w:hanging="720"/>
      </w:pPr>
      <w:rPr>
        <w:rFonts w:ascii="Arial Black" w:hAnsi="Arial Black" w:hint="default"/>
        <w:b w:val="0"/>
        <w:i w:val="0"/>
        <w:caps/>
        <w:color w:val="1A9CB0"/>
        <w:sz w:val="24"/>
      </w:rPr>
    </w:lvl>
    <w:lvl w:ilvl="2">
      <w:start w:val="1"/>
      <w:numFmt w:val="decimal"/>
      <w:pStyle w:val="3"/>
      <w:lvlText w:val="%1.%2.%3"/>
      <w:lvlJc w:val="left"/>
      <w:pPr>
        <w:ind w:left="2160" w:hanging="720"/>
      </w:pPr>
      <w:rPr>
        <w:rFonts w:ascii="Arial Black" w:hAnsi="Arial Black" w:hint="default"/>
        <w:b w:val="0"/>
        <w:i w:val="0"/>
        <w:color w:val="1A9CB0"/>
        <w:sz w:val="24"/>
      </w:rPr>
    </w:lvl>
    <w:lvl w:ilvl="3">
      <w:start w:val="1"/>
      <w:numFmt w:val="decimal"/>
      <w:pStyle w:val="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0"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57DD6F34"/>
    <w:multiLevelType w:val="hybridMultilevel"/>
    <w:tmpl w:val="1436B0F0"/>
    <w:numStyleLink w:val="NumberList"/>
  </w:abstractNum>
  <w:abstractNum w:abstractNumId="14" w15:restartNumberingAfterBreak="0">
    <w:nsid w:val="58155A8A"/>
    <w:multiLevelType w:val="hybridMultilevel"/>
    <w:tmpl w:val="EE7A7A12"/>
    <w:styleLink w:val="BulletList"/>
    <w:lvl w:ilvl="0" w:tplc="CB32EE46">
      <w:start w:val="1"/>
      <w:numFmt w:val="bullet"/>
      <w:lvlText w:val=""/>
      <w:lvlJc w:val="left"/>
      <w:pPr>
        <w:ind w:left="720" w:hanging="363"/>
      </w:pPr>
      <w:rPr>
        <w:rFonts w:ascii="Symbol" w:hAnsi="Symbol" w:hint="default"/>
        <w:color w:val="1A9CB0"/>
      </w:rPr>
    </w:lvl>
    <w:lvl w:ilvl="1" w:tplc="AB0EECFA">
      <w:start w:val="1"/>
      <w:numFmt w:val="bullet"/>
      <w:pStyle w:val="20"/>
      <w:lvlText w:val=""/>
      <w:lvlJc w:val="left"/>
      <w:pPr>
        <w:ind w:left="1077" w:hanging="357"/>
      </w:pPr>
      <w:rPr>
        <w:rFonts w:ascii="Symbol" w:hAnsi="Symbol" w:hint="default"/>
        <w:color w:val="464547"/>
      </w:rPr>
    </w:lvl>
    <w:lvl w:ilvl="2" w:tplc="F78C7066">
      <w:start w:val="1"/>
      <w:numFmt w:val="bullet"/>
      <w:pStyle w:val="30"/>
      <w:lvlText w:val=""/>
      <w:lvlJc w:val="left"/>
      <w:pPr>
        <w:ind w:left="1435" w:hanging="358"/>
      </w:pPr>
      <w:rPr>
        <w:rFonts w:ascii="Symbol" w:hAnsi="Symbol" w:hint="default"/>
        <w:color w:val="464547"/>
      </w:rPr>
    </w:lvl>
    <w:lvl w:ilvl="3" w:tplc="7B00251C">
      <w:start w:val="1"/>
      <w:numFmt w:val="decimal"/>
      <w:lvlText w:val="(%4)"/>
      <w:lvlJc w:val="left"/>
      <w:pPr>
        <w:ind w:left="2160" w:hanging="360"/>
      </w:pPr>
    </w:lvl>
    <w:lvl w:ilvl="4" w:tplc="0FC67630">
      <w:start w:val="1"/>
      <w:numFmt w:val="lowerLetter"/>
      <w:lvlText w:val="(%5)"/>
      <w:lvlJc w:val="left"/>
      <w:pPr>
        <w:ind w:left="2520" w:hanging="360"/>
      </w:pPr>
    </w:lvl>
    <w:lvl w:ilvl="5" w:tplc="718A5AA2">
      <w:start w:val="1"/>
      <w:numFmt w:val="lowerRoman"/>
      <w:lvlText w:val="(%6)"/>
      <w:lvlJc w:val="left"/>
      <w:pPr>
        <w:ind w:left="2880" w:hanging="360"/>
      </w:pPr>
    </w:lvl>
    <w:lvl w:ilvl="6" w:tplc="506A7BA2">
      <w:start w:val="1"/>
      <w:numFmt w:val="decimal"/>
      <w:lvlText w:val="%7."/>
      <w:lvlJc w:val="left"/>
      <w:pPr>
        <w:ind w:left="3240" w:hanging="360"/>
      </w:pPr>
    </w:lvl>
    <w:lvl w:ilvl="7" w:tplc="7D0E05C2">
      <w:start w:val="1"/>
      <w:numFmt w:val="lowerLetter"/>
      <w:lvlText w:val="%8."/>
      <w:lvlJc w:val="left"/>
      <w:pPr>
        <w:ind w:left="3600" w:hanging="360"/>
      </w:pPr>
    </w:lvl>
    <w:lvl w:ilvl="8" w:tplc="57C0DE52">
      <w:start w:val="1"/>
      <w:numFmt w:val="lowerRoman"/>
      <w:lvlText w:val="%9."/>
      <w:lvlJc w:val="left"/>
      <w:pPr>
        <w:ind w:left="3960" w:hanging="360"/>
      </w:pPr>
    </w:lvl>
  </w:abstractNum>
  <w:abstractNum w:abstractNumId="15"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5"/>
  </w:num>
  <w:num w:numId="8">
    <w:abstractNumId w:val="10"/>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2"/>
  </w:num>
  <w:num w:numId="15">
    <w:abstractNumId w:val="11"/>
  </w:num>
  <w:num w:numId="16">
    <w:abstractNumId w:val="8"/>
  </w:num>
  <w:num w:numId="17">
    <w:abstractNumId w:val="8"/>
    <w:lvlOverride w:ilvl="0">
      <w:startOverride w:val="1"/>
    </w:lvlOverride>
  </w:num>
  <w:num w:numId="18">
    <w:abstractNumId w:val="6"/>
  </w:num>
  <w:num w:numId="19">
    <w:abstractNumId w:val="9"/>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urmuhammad Nazarov">
    <w15:presenceInfo w15:providerId="AD" w15:userId="S::Nurmuhammad_Nazarov@student.itpu.uz::d7c25e37-f4ee-4c58-a220-05a5ce126a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0549AD"/>
    <w:rsid w:val="000549AD"/>
    <w:rsid w:val="003A5D3C"/>
    <w:rsid w:val="005343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1">
    <w:name w:val="heading 1"/>
    <w:aliases w:val="Attribute Heading 1,Section"/>
    <w:next w:val="a0"/>
    <w:link w:val="10"/>
    <w:qFormat/>
    <w:rsid w:val="00500742"/>
    <w:pPr>
      <w:keepNext/>
      <w:spacing w:before="240" w:after="120" w:line="240" w:lineRule="auto"/>
      <w:outlineLvl w:val="0"/>
    </w:pPr>
    <w:rPr>
      <w:rFonts w:ascii="Arial Black" w:eastAsia="Times New Roman" w:hAnsi="Arial Black" w:cs="Times New Roman"/>
      <w:caps/>
      <w:color w:val="464547"/>
      <w:sz w:val="28"/>
      <w:szCs w:val="20"/>
    </w:rPr>
  </w:style>
  <w:style w:type="paragraph" w:styleId="2">
    <w:name w:val="heading 2"/>
    <w:aliases w:val="Attribute Heading 2,Major"/>
    <w:next w:val="a0"/>
    <w:link w:val="21"/>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3">
    <w:name w:val="heading 3"/>
    <w:aliases w:val="Table Attribute Heading"/>
    <w:next w:val="a0"/>
    <w:link w:val="31"/>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4">
    <w:name w:val="heading 4"/>
    <w:next w:val="a0"/>
    <w:link w:val="40"/>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5">
    <w:name w:val="heading 5"/>
    <w:basedOn w:val="4"/>
    <w:next w:val="a"/>
    <w:link w:val="50"/>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6">
    <w:name w:val="heading 6"/>
    <w:basedOn w:val="5"/>
    <w:next w:val="a"/>
    <w:link w:val="60"/>
    <w:qFormat/>
    <w:rsid w:val="00C403FF"/>
    <w:pPr>
      <w:widowControl w:val="0"/>
      <w:tabs>
        <w:tab w:val="clear" w:pos="3888"/>
        <w:tab w:val="num" w:pos="4968"/>
      </w:tabs>
      <w:ind w:left="4896"/>
      <w:outlineLvl w:val="5"/>
    </w:pPr>
    <w:rPr>
      <w:b w:val="0"/>
    </w:rPr>
  </w:style>
  <w:style w:type="paragraph" w:styleId="7">
    <w:name w:val="heading 7"/>
    <w:basedOn w:val="6"/>
    <w:next w:val="a"/>
    <w:link w:val="70"/>
    <w:qFormat/>
    <w:rsid w:val="00C403FF"/>
    <w:pPr>
      <w:tabs>
        <w:tab w:val="clear" w:pos="4968"/>
        <w:tab w:val="center" w:pos="-2430"/>
        <w:tab w:val="num" w:pos="6192"/>
      </w:tabs>
      <w:ind w:left="6192" w:hanging="1296"/>
      <w:outlineLvl w:val="6"/>
    </w:pPr>
  </w:style>
  <w:style w:type="paragraph" w:styleId="8">
    <w:name w:val="heading 8"/>
    <w:basedOn w:val="a"/>
    <w:next w:val="a"/>
    <w:link w:val="80"/>
    <w:uiPriority w:val="9"/>
    <w:semiHidden/>
    <w:unhideWhenUsed/>
    <w:qFormat/>
    <w:rsid w:val="00C403FF"/>
    <w:pPr>
      <w:keepNext/>
      <w:keepLines/>
      <w:spacing w:before="40"/>
      <w:outlineLvl w:val="7"/>
    </w:pPr>
    <w:rPr>
      <w:rFonts w:ascii="Calibri Light" w:eastAsiaTheme="majorEastAsia" w:hAnsiTheme="majorHAnsi" w:cstheme="majorBidi"/>
      <w:color w:val="272727"/>
      <w:sz w:val="21"/>
      <w:szCs w:val="21"/>
    </w:rPr>
  </w:style>
  <w:style w:type="paragraph" w:styleId="9">
    <w:name w:val="heading 9"/>
    <w:basedOn w:val="8"/>
    <w:next w:val="8"/>
    <w:link w:val="90"/>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Attribute Heading 1 Знак,Section Знак"/>
    <w:basedOn w:val="a1"/>
    <w:link w:val="1"/>
    <w:rsid w:val="00500742"/>
    <w:rPr>
      <w:rFonts w:ascii="Arial Black" w:eastAsia="Times New Roman" w:hAnsi="Arial Black" w:cs="Times New Roman"/>
      <w:caps/>
      <w:color w:val="464547"/>
      <w:sz w:val="28"/>
      <w:szCs w:val="20"/>
    </w:rPr>
  </w:style>
  <w:style w:type="character" w:customStyle="1" w:styleId="21">
    <w:name w:val="Заголовок 2 Знак"/>
    <w:aliases w:val="Attribute Heading 2 Знак,Major Знак"/>
    <w:basedOn w:val="a1"/>
    <w:link w:val="2"/>
    <w:rsid w:val="00500742"/>
    <w:rPr>
      <w:rFonts w:ascii="Arial Black" w:eastAsia="Times New Roman" w:hAnsi="Arial Black" w:cs="Times New Roman"/>
      <w:caps/>
      <w:color w:val="1A9CB0"/>
      <w:sz w:val="24"/>
      <w:szCs w:val="20"/>
    </w:rPr>
  </w:style>
  <w:style w:type="character" w:customStyle="1" w:styleId="31">
    <w:name w:val="Заголовок 3 Знак"/>
    <w:aliases w:val="Table Attribute Heading Знак"/>
    <w:basedOn w:val="a1"/>
    <w:link w:val="3"/>
    <w:rsid w:val="00500742"/>
    <w:rPr>
      <w:rFonts w:ascii="Arial Black" w:eastAsia="Times New Roman" w:hAnsi="Arial Black" w:cs="Times New Roman"/>
      <w:b/>
      <w:color w:val="1A9CB0"/>
      <w:sz w:val="24"/>
      <w:szCs w:val="20"/>
    </w:rPr>
  </w:style>
  <w:style w:type="character" w:customStyle="1" w:styleId="40">
    <w:name w:val="Заголовок 4 Знак"/>
    <w:basedOn w:val="a1"/>
    <w:link w:val="4"/>
    <w:rsid w:val="00500742"/>
    <w:rPr>
      <w:rFonts w:ascii="Arial Black" w:eastAsia="Times New Roman" w:hAnsi="Arial Black" w:cs="Times New Roman"/>
      <w:color w:val="1A9CB0"/>
      <w:szCs w:val="20"/>
    </w:rPr>
  </w:style>
  <w:style w:type="paragraph" w:styleId="a0">
    <w:name w:val="Body Text"/>
    <w:link w:val="a4"/>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a4">
    <w:name w:val="Основной текст Знак"/>
    <w:basedOn w:val="a1"/>
    <w:link w:val="a0"/>
    <w:rsid w:val="00500742"/>
    <w:rPr>
      <w:rFonts w:ascii="Trebuchet MS" w:eastAsia="Times New Roman" w:hAnsi="Trebuchet MS" w:cs="Times New Roman"/>
      <w:color w:val="464547"/>
      <w:sz w:val="20"/>
      <w:szCs w:val="20"/>
    </w:rPr>
  </w:style>
  <w:style w:type="paragraph" w:styleId="a5">
    <w:name w:val="footer"/>
    <w:link w:val="a6"/>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a6">
    <w:name w:val="Нижний колонтитул Знак"/>
    <w:basedOn w:val="a1"/>
    <w:link w:val="a5"/>
    <w:rsid w:val="00500742"/>
    <w:rPr>
      <w:rFonts w:ascii="Trebuchet MS" w:eastAsia="Times New Roman" w:hAnsi="Trebuchet MS" w:cs="Times New Roman"/>
      <w:color w:val="464547"/>
      <w:sz w:val="18"/>
      <w:szCs w:val="18"/>
    </w:rPr>
  </w:style>
  <w:style w:type="paragraph" w:styleId="a7">
    <w:name w:val="header"/>
    <w:link w:val="a8"/>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a8">
    <w:name w:val="Верхний колонтитул Знак"/>
    <w:basedOn w:val="a1"/>
    <w:link w:val="a7"/>
    <w:rsid w:val="00500742"/>
    <w:rPr>
      <w:rFonts w:ascii="Trebuchet MS" w:eastAsia="MS Gothic" w:hAnsi="Trebuchet MS" w:cs="Times New Roman"/>
      <w:color w:val="464547"/>
      <w:sz w:val="18"/>
      <w:szCs w:val="20"/>
    </w:rPr>
  </w:style>
  <w:style w:type="character" w:styleId="a9">
    <w:name w:val="Hyperlink"/>
    <w:basedOn w:val="a1"/>
    <w:uiPriority w:val="99"/>
    <w:qFormat/>
    <w:rsid w:val="00500742"/>
    <w:rPr>
      <w:rFonts w:ascii="Trebuchet MS" w:hAnsi="Trebuchet MS"/>
      <w:color w:val="1A9CB0"/>
      <w:sz w:val="20"/>
      <w:u w:val="single"/>
    </w:rPr>
  </w:style>
  <w:style w:type="character" w:styleId="aa">
    <w:name w:val="page number"/>
    <w:basedOn w:val="a1"/>
    <w:uiPriority w:val="1"/>
    <w:semiHidden/>
    <w:rsid w:val="00500742"/>
    <w:rPr>
      <w:rFonts w:ascii="Trebuchet MS" w:hAnsi="Trebuchet MS"/>
      <w:color w:val="3B3838"/>
      <w:position w:val="-6"/>
      <w:sz w:val="20"/>
    </w:rPr>
  </w:style>
  <w:style w:type="paragraph" w:styleId="ab">
    <w:name w:val="Title"/>
    <w:next w:val="a0"/>
    <w:link w:val="ac"/>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ac">
    <w:name w:val="Заголовок Знак"/>
    <w:basedOn w:val="a1"/>
    <w:link w:val="ab"/>
    <w:rsid w:val="00500742"/>
    <w:rPr>
      <w:rFonts w:ascii="Arial Black" w:eastAsiaTheme="minorEastAsia" w:hAnsi="Arial Black" w:cs="Times New Roman"/>
      <w:caps/>
      <w:color w:val="464547"/>
      <w:sz w:val="40"/>
      <w:szCs w:val="20"/>
    </w:rPr>
  </w:style>
  <w:style w:type="paragraph" w:styleId="11">
    <w:name w:val="toc 1"/>
    <w:next w:val="a0"/>
    <w:uiPriority w:val="39"/>
    <w:qFormat/>
    <w:rsid w:val="00500742"/>
    <w:pPr>
      <w:spacing w:after="0" w:line="240" w:lineRule="auto"/>
    </w:pPr>
    <w:rPr>
      <w:rFonts w:ascii="Trebuchet MS" w:eastAsia="Times New Roman" w:hAnsi="Trebuchet MS" w:cs="Times New Roman"/>
      <w:bCs/>
      <w:caps/>
      <w:color w:val="3B3838"/>
      <w:sz w:val="20"/>
      <w:szCs w:val="24"/>
    </w:rPr>
  </w:style>
  <w:style w:type="paragraph" w:styleId="ad">
    <w:name w:val="annotation text"/>
    <w:basedOn w:val="a"/>
    <w:link w:val="ae"/>
    <w:uiPriority w:val="99"/>
    <w:unhideWhenUsed/>
    <w:rsid w:val="00500742"/>
    <w:pPr>
      <w:spacing w:line="240" w:lineRule="auto"/>
    </w:pPr>
  </w:style>
  <w:style w:type="character" w:customStyle="1" w:styleId="ae">
    <w:name w:val="Текст примечания Знак"/>
    <w:basedOn w:val="a1"/>
    <w:link w:val="ad"/>
    <w:uiPriority w:val="99"/>
    <w:rsid w:val="00500742"/>
    <w:rPr>
      <w:rFonts w:ascii="Times New Roman" w:eastAsia="Times New Roman" w:hAnsi="Times New Roman" w:cs="Times New Roman"/>
      <w:sz w:val="20"/>
      <w:szCs w:val="20"/>
    </w:rPr>
  </w:style>
  <w:style w:type="paragraph" w:styleId="af">
    <w:name w:val="annotation subject"/>
    <w:link w:val="af0"/>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af0">
    <w:name w:val="Тема примечания Знак"/>
    <w:basedOn w:val="ae"/>
    <w:link w:val="af"/>
    <w:rsid w:val="00500742"/>
    <w:rPr>
      <w:rFonts w:ascii="Arial Black" w:eastAsia="Times New Roman" w:hAnsi="Arial Black" w:cs="Times New Roman"/>
      <w:bCs/>
      <w:color w:val="464547"/>
      <w:sz w:val="28"/>
      <w:szCs w:val="20"/>
    </w:rPr>
  </w:style>
  <w:style w:type="paragraph" w:styleId="af1">
    <w:name w:val="TOC Heading"/>
    <w:next w:val="a0"/>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a1"/>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22">
    <w:name w:val="toc 2"/>
    <w:basedOn w:val="a"/>
    <w:next w:val="a"/>
    <w:autoRedefine/>
    <w:uiPriority w:val="39"/>
    <w:unhideWhenUsed/>
    <w:rsid w:val="00500742"/>
    <w:pPr>
      <w:spacing w:after="100"/>
      <w:ind w:left="200"/>
    </w:pPr>
  </w:style>
  <w:style w:type="paragraph" w:styleId="af2">
    <w:name w:val="List Paragraph"/>
    <w:basedOn w:val="a"/>
    <w:uiPriority w:val="34"/>
    <w:qFormat/>
    <w:rsid w:val="00500742"/>
    <w:pPr>
      <w:ind w:left="720"/>
      <w:contextualSpacing/>
    </w:pPr>
  </w:style>
  <w:style w:type="paragraph" w:styleId="af3">
    <w:name w:val="List Bullet"/>
    <w:semiHidden/>
    <w:unhideWhenUsed/>
    <w:qFormat/>
    <w:rsid w:val="00D61C9C"/>
    <w:pPr>
      <w:spacing w:before="120" w:after="0" w:line="240" w:lineRule="auto"/>
    </w:pPr>
    <w:rPr>
      <w:rFonts w:ascii="Trebuchet MS" w:eastAsia="Times New Roman" w:hAnsi="Trebuchet MS" w:cs="Times New Roman"/>
      <w:color w:val="3B3838"/>
      <w:sz w:val="20"/>
      <w:szCs w:val="20"/>
    </w:rPr>
  </w:style>
  <w:style w:type="paragraph" w:styleId="af4">
    <w:name w:val="List Number"/>
    <w:unhideWhenUsed/>
    <w:qFormat/>
    <w:rsid w:val="00D61C9C"/>
    <w:pPr>
      <w:keepNext/>
      <w:spacing w:before="120" w:after="0" w:line="240" w:lineRule="auto"/>
    </w:pPr>
    <w:rPr>
      <w:rFonts w:ascii="Trebuchet MS" w:eastAsia="Times New Roman" w:hAnsi="Trebuchet MS" w:cs="Times New Roman"/>
      <w:color w:val="3B3838"/>
      <w:sz w:val="20"/>
      <w:szCs w:val="20"/>
    </w:rPr>
  </w:style>
  <w:style w:type="paragraph" w:styleId="20">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sz w:val="20"/>
      <w:szCs w:val="20"/>
    </w:rPr>
  </w:style>
  <w:style w:type="paragraph" w:styleId="30">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32">
    <w:name w:val="toc 3"/>
    <w:basedOn w:val="a"/>
    <w:next w:val="a"/>
    <w:autoRedefine/>
    <w:uiPriority w:val="39"/>
    <w:unhideWhenUsed/>
    <w:rsid w:val="00974743"/>
    <w:pPr>
      <w:spacing w:after="100"/>
      <w:ind w:left="400"/>
    </w:pPr>
  </w:style>
  <w:style w:type="paragraph" w:customStyle="1" w:styleId="TableText">
    <w:name w:val="Table_Text"/>
    <w:basedOn w:val="a"/>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4">
    <w:name w:val="Table List 4"/>
    <w:basedOn w:val="a2"/>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character" w:customStyle="1" w:styleId="50">
    <w:name w:val="Заголовок 5 Знак"/>
    <w:basedOn w:val="a1"/>
    <w:link w:val="5"/>
    <w:rsid w:val="00C403FF"/>
    <w:rPr>
      <w:rFonts w:ascii="Arial" w:eastAsia="Times New Roman" w:hAnsi="Arial" w:cs="Times New Roman"/>
      <w:b/>
      <w:sz w:val="20"/>
      <w:szCs w:val="20"/>
    </w:rPr>
  </w:style>
  <w:style w:type="character" w:customStyle="1" w:styleId="60">
    <w:name w:val="Заголовок 6 Знак"/>
    <w:basedOn w:val="a1"/>
    <w:link w:val="6"/>
    <w:rsid w:val="00C403FF"/>
    <w:rPr>
      <w:rFonts w:ascii="Arial" w:eastAsia="Times New Roman" w:hAnsi="Arial" w:cs="Times New Roman"/>
      <w:sz w:val="20"/>
      <w:szCs w:val="20"/>
    </w:rPr>
  </w:style>
  <w:style w:type="character" w:customStyle="1" w:styleId="70">
    <w:name w:val="Заголовок 7 Знак"/>
    <w:basedOn w:val="a1"/>
    <w:link w:val="7"/>
    <w:rsid w:val="00C403FF"/>
    <w:rPr>
      <w:rFonts w:ascii="Arial" w:eastAsia="Times New Roman" w:hAnsi="Arial" w:cs="Times New Roman"/>
      <w:sz w:val="20"/>
      <w:szCs w:val="20"/>
    </w:rPr>
  </w:style>
  <w:style w:type="character" w:customStyle="1" w:styleId="90">
    <w:name w:val="Заголовок 9 Знак"/>
    <w:basedOn w:val="a1"/>
    <w:link w:val="9"/>
    <w:rsid w:val="00C403FF"/>
    <w:rPr>
      <w:rFonts w:ascii="Arial" w:eastAsia="Times New Roman" w:hAnsi="Arial" w:cs="Times New Roman"/>
      <w:b/>
      <w:sz w:val="20"/>
      <w:szCs w:val="20"/>
    </w:rPr>
  </w:style>
  <w:style w:type="character" w:customStyle="1" w:styleId="80">
    <w:name w:val="Заголовок 8 Знак"/>
    <w:basedOn w:val="a1"/>
    <w:link w:val="8"/>
    <w:uiPriority w:val="9"/>
    <w:semiHidden/>
    <w:rsid w:val="00C403FF"/>
    <w:rPr>
      <w:rFonts w:ascii="Calibri Light" w:eastAsiaTheme="majorEastAsia" w:hAnsiTheme="majorHAnsi" w:cstheme="majorBidi"/>
      <w:color w:val="272727"/>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af5">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af6">
    <w:name w:val="annotation reference"/>
    <w:basedOn w:val="a1"/>
    <w:uiPriority w:val="99"/>
    <w:semiHidden/>
    <w:unhideWhenUsed/>
    <w:rsid w:val="00B00FF6"/>
    <w:rPr>
      <w:sz w:val="16"/>
      <w:szCs w:val="16"/>
    </w:rPr>
  </w:style>
  <w:style w:type="character" w:styleId="af7">
    <w:name w:val="Mention"/>
    <w:basedOn w:val="a1"/>
    <w:uiPriority w:val="99"/>
    <w:unhideWhenUsed/>
    <w:rsid w:val="00036D9D"/>
    <w:rPr>
      <w:color w:val="2B579A"/>
      <w:shd w:val="clear" w:color="auto" w:fill="E6E6E6"/>
    </w:rPr>
  </w:style>
  <w:style w:type="paragraph" w:styleId="af8">
    <w:name w:val="Subtitle"/>
    <w:basedOn w:val="a"/>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Nurmuhammad Nazarov</cp:lastModifiedBy>
  <cp:revision>2</cp:revision>
  <cp:lastPrinted>2021-02-26T07:14:00Z</cp:lastPrinted>
  <dcterms:created xsi:type="dcterms:W3CDTF">2024-03-23T06:49:00Z</dcterms:created>
  <dcterms:modified xsi:type="dcterms:W3CDTF">2024-03-23T06:49:00Z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